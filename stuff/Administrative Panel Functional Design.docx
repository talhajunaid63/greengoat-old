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42"/>
        <w:gridCol w:w="7350"/>
      </w:tblGrid>
      <w:tr w:rsidR="0024268D" w:rsidRPr="002C615E" w14:paraId="62E647B1" w14:textId="77777777" w:rsidTr="00104DF9">
        <w:tc>
          <w:tcPr>
            <w:tcW w:w="3238" w:type="dxa"/>
            <w:tcBorders>
              <w:top w:val="outset" w:sz="6" w:space="0" w:color="auto"/>
              <w:left w:val="outset" w:sz="6" w:space="0" w:color="auto"/>
              <w:bottom w:val="outset" w:sz="6" w:space="0" w:color="auto"/>
              <w:right w:val="outset" w:sz="6" w:space="0" w:color="auto"/>
            </w:tcBorders>
            <w:shd w:val="clear" w:color="auto" w:fill="auto"/>
            <w:hideMark/>
          </w:tcPr>
          <w:p w14:paraId="64092093" w14:textId="77777777" w:rsidR="0024268D" w:rsidRPr="002C615E" w:rsidRDefault="0024268D" w:rsidP="00104DF9">
            <w:pPr>
              <w:spacing w:before="100" w:beforeAutospacing="1" w:after="100" w:afterAutospacing="1"/>
              <w:textAlignment w:val="baseline"/>
              <w:rPr>
                <w:rFonts w:ascii="Times New Roman" w:eastAsia="Times New Roman" w:hAnsi="Times New Roman" w:cs="Times New Roman"/>
                <w:sz w:val="24"/>
                <w:szCs w:val="24"/>
              </w:rPr>
            </w:pPr>
            <w:r w:rsidRPr="002C615E">
              <w:rPr>
                <w:noProof/>
              </w:rPr>
              <w:drawing>
                <wp:inline distT="0" distB="0" distL="0" distR="0" wp14:anchorId="37592A04" wp14:editId="72ADB7B0">
                  <wp:extent cx="1912620" cy="1104900"/>
                  <wp:effectExtent l="0" t="0" r="0" b="0"/>
                  <wp:docPr id="1" name="Picture 1" descr="C:\Users\greenGoat\AppData\Local\Microsoft\Windows\Temporary Internet Files\Content.MSO\5CB49A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enGoat\AppData\Local\Microsoft\Windows\Temporary Internet Files\Content.MSO\5CB49A2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2620" cy="1104900"/>
                          </a:xfrm>
                          <a:prstGeom prst="rect">
                            <a:avLst/>
                          </a:prstGeom>
                          <a:noFill/>
                          <a:ln>
                            <a:noFill/>
                          </a:ln>
                        </pic:spPr>
                      </pic:pic>
                    </a:graphicData>
                  </a:graphic>
                </wp:inline>
              </w:drawing>
            </w:r>
            <w:r w:rsidRPr="002C615E">
              <w:rPr>
                <w:rFonts w:ascii="Calibri" w:eastAsia="Times New Roman" w:hAnsi="Calibri" w:cs="Times New Roman"/>
                <w:sz w:val="24"/>
                <w:szCs w:val="24"/>
              </w:rPr>
              <w:t> </w:t>
            </w:r>
          </w:p>
        </w:tc>
        <w:tc>
          <w:tcPr>
            <w:tcW w:w="7554" w:type="dxa"/>
            <w:tcBorders>
              <w:top w:val="outset" w:sz="6" w:space="0" w:color="auto"/>
              <w:left w:val="outset" w:sz="6" w:space="0" w:color="auto"/>
              <w:bottom w:val="outset" w:sz="6" w:space="0" w:color="auto"/>
              <w:right w:val="outset" w:sz="6" w:space="0" w:color="auto"/>
            </w:tcBorders>
            <w:shd w:val="clear" w:color="auto" w:fill="auto"/>
            <w:hideMark/>
          </w:tcPr>
          <w:p w14:paraId="4D33836A" w14:textId="28418B22" w:rsidR="0024268D" w:rsidRPr="002C615E" w:rsidRDefault="0024268D" w:rsidP="0024268D">
            <w:pPr>
              <w:spacing w:before="100" w:beforeAutospacing="1" w:after="100" w:afterAutospacing="1"/>
              <w:ind w:left="180"/>
              <w:textAlignment w:val="baseline"/>
              <w:rPr>
                <w:rFonts w:ascii="Times New Roman" w:eastAsia="Times New Roman" w:hAnsi="Times New Roman" w:cs="Times New Roman"/>
                <w:b/>
                <w:bCs/>
                <w:sz w:val="24"/>
                <w:szCs w:val="24"/>
              </w:rPr>
            </w:pPr>
            <w:r>
              <w:rPr>
                <w:rFonts w:ascii="Tahoma" w:eastAsia="Times New Roman" w:hAnsi="Tahoma" w:cs="Tahoma"/>
                <w:b/>
                <w:bCs/>
                <w:color w:val="000080"/>
                <w:sz w:val="36"/>
                <w:szCs w:val="36"/>
              </w:rPr>
              <w:t>Administrative Panel Functional Design</w:t>
            </w:r>
          </w:p>
          <w:p w14:paraId="4C455572" w14:textId="7AD5A085" w:rsidR="0024268D" w:rsidRPr="002C615E" w:rsidRDefault="0024268D" w:rsidP="00104DF9">
            <w:pPr>
              <w:spacing w:beforeAutospacing="1" w:afterAutospacing="1"/>
              <w:ind w:left="180"/>
              <w:textAlignment w:val="baseline"/>
              <w:rPr>
                <w:rFonts w:ascii="Times New Roman" w:eastAsia="Times New Roman" w:hAnsi="Times New Roman" w:cs="Times New Roman"/>
                <w:b/>
                <w:bCs/>
                <w:sz w:val="24"/>
                <w:szCs w:val="24"/>
              </w:rPr>
            </w:pPr>
            <w:r>
              <w:rPr>
                <w:rFonts w:ascii="Tahoma" w:eastAsia="Times New Roman" w:hAnsi="Tahoma" w:cs="Tahoma"/>
                <w:color w:val="000080"/>
                <w:sz w:val="36"/>
                <w:szCs w:val="36"/>
              </w:rPr>
              <w:t>Use Cases for the greenGoat Application</w:t>
            </w:r>
            <w:r w:rsidRPr="002C615E">
              <w:rPr>
                <w:rFonts w:ascii="Tahoma" w:eastAsia="Times New Roman" w:hAnsi="Tahoma" w:cs="Tahoma"/>
                <w:b/>
                <w:bCs/>
                <w:sz w:val="36"/>
                <w:szCs w:val="36"/>
              </w:rPr>
              <w:t> </w:t>
            </w:r>
          </w:p>
          <w:p w14:paraId="1AEBCB63" w14:textId="7C5750EC" w:rsidR="0024268D" w:rsidRPr="002C615E" w:rsidRDefault="0024268D" w:rsidP="00104DF9">
            <w:pPr>
              <w:spacing w:beforeAutospacing="1" w:afterAutospacing="1"/>
              <w:ind w:left="210"/>
              <w:textAlignment w:val="baseline"/>
              <w:rPr>
                <w:rFonts w:ascii="Times New Roman" w:eastAsia="Times New Roman" w:hAnsi="Times New Roman" w:cs="Times New Roman"/>
                <w:sz w:val="24"/>
                <w:szCs w:val="24"/>
              </w:rPr>
            </w:pPr>
            <w:r w:rsidRPr="002C615E">
              <w:rPr>
                <w:rFonts w:ascii="Arial" w:eastAsia="Times New Roman" w:hAnsi="Arial" w:cs="Arial"/>
                <w:sz w:val="24"/>
                <w:szCs w:val="24"/>
              </w:rPr>
              <w:t>Last update: </w:t>
            </w:r>
            <w:r>
              <w:rPr>
                <w:rFonts w:ascii="Arial" w:eastAsia="Times New Roman" w:hAnsi="Arial" w:cs="Arial"/>
                <w:sz w:val="24"/>
                <w:szCs w:val="24"/>
              </w:rPr>
              <w:t>December 6</w:t>
            </w:r>
            <w:r w:rsidRPr="002C615E">
              <w:rPr>
                <w:rFonts w:ascii="Arial" w:eastAsia="Times New Roman" w:hAnsi="Arial" w:cs="Arial"/>
                <w:sz w:val="24"/>
                <w:szCs w:val="24"/>
              </w:rPr>
              <w:t>, 201</w:t>
            </w:r>
            <w:r>
              <w:rPr>
                <w:rFonts w:ascii="Arial" w:eastAsia="Times New Roman" w:hAnsi="Arial" w:cs="Arial"/>
                <w:sz w:val="24"/>
                <w:szCs w:val="24"/>
              </w:rPr>
              <w:t>9</w:t>
            </w:r>
            <w:r w:rsidRPr="002C615E">
              <w:rPr>
                <w:rFonts w:ascii="Arial" w:eastAsia="Times New Roman" w:hAnsi="Arial" w:cs="Arial"/>
                <w:sz w:val="24"/>
                <w:szCs w:val="24"/>
              </w:rPr>
              <w:t> </w:t>
            </w:r>
          </w:p>
        </w:tc>
      </w:tr>
    </w:tbl>
    <w:p w14:paraId="3665ED5C" w14:textId="71A86DAD" w:rsidR="00866493" w:rsidRDefault="00866493"/>
    <w:tbl>
      <w:tblPr>
        <w:tblW w:w="107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9"/>
        <w:gridCol w:w="9043"/>
      </w:tblGrid>
      <w:tr w:rsidR="0024268D" w:rsidRPr="002C615E" w14:paraId="356146F3" w14:textId="77777777" w:rsidTr="0024268D">
        <w:tc>
          <w:tcPr>
            <w:tcW w:w="1749" w:type="dxa"/>
            <w:tcBorders>
              <w:top w:val="single" w:sz="6" w:space="0" w:color="auto"/>
              <w:left w:val="outset" w:sz="6" w:space="0" w:color="auto"/>
              <w:bottom w:val="single" w:sz="6" w:space="0" w:color="auto"/>
              <w:right w:val="outset" w:sz="6" w:space="0" w:color="auto"/>
            </w:tcBorders>
            <w:shd w:val="clear" w:color="auto" w:fill="auto"/>
            <w:hideMark/>
          </w:tcPr>
          <w:p w14:paraId="52687715" w14:textId="77777777" w:rsidR="0024268D" w:rsidRPr="002C615E" w:rsidRDefault="0024268D" w:rsidP="0024268D">
            <w:pPr>
              <w:spacing w:before="100" w:beforeAutospacing="1" w:after="100" w:afterAutospacing="1"/>
              <w:ind w:left="168"/>
              <w:textAlignment w:val="baseline"/>
              <w:rPr>
                <w:rFonts w:ascii="Times New Roman" w:eastAsia="Times New Roman" w:hAnsi="Times New Roman" w:cs="Times New Roman"/>
                <w:sz w:val="24"/>
                <w:szCs w:val="24"/>
              </w:rPr>
            </w:pPr>
            <w:r w:rsidRPr="002C615E">
              <w:rPr>
                <w:rFonts w:ascii="Arial" w:eastAsia="Times New Roman" w:hAnsi="Arial" w:cs="Arial"/>
                <w:b/>
                <w:bCs/>
                <w:sz w:val="24"/>
                <w:szCs w:val="24"/>
              </w:rPr>
              <w:t>Overview</w:t>
            </w:r>
            <w:r w:rsidRPr="002C615E">
              <w:rPr>
                <w:rFonts w:ascii="Arial" w:eastAsia="Times New Roman" w:hAnsi="Arial" w:cs="Arial"/>
                <w:sz w:val="24"/>
                <w:szCs w:val="24"/>
              </w:rPr>
              <w:t> </w:t>
            </w:r>
          </w:p>
        </w:tc>
        <w:tc>
          <w:tcPr>
            <w:tcW w:w="9043" w:type="dxa"/>
            <w:tcBorders>
              <w:top w:val="single" w:sz="6" w:space="0" w:color="auto"/>
              <w:left w:val="outset" w:sz="6" w:space="0" w:color="auto"/>
              <w:bottom w:val="single" w:sz="6" w:space="0" w:color="auto"/>
              <w:right w:val="outset" w:sz="6" w:space="0" w:color="auto"/>
            </w:tcBorders>
            <w:shd w:val="clear" w:color="auto" w:fill="auto"/>
            <w:hideMark/>
          </w:tcPr>
          <w:p w14:paraId="0CAD48DC" w14:textId="77777777" w:rsidR="0024268D" w:rsidRPr="002C615E" w:rsidRDefault="0024268D" w:rsidP="0024268D">
            <w:pPr>
              <w:spacing w:after="60"/>
              <w:ind w:left="228"/>
              <w:textAlignment w:val="baseline"/>
              <w:rPr>
                <w:rFonts w:ascii="Times New Roman" w:eastAsia="Times New Roman" w:hAnsi="Times New Roman" w:cs="Times New Roman"/>
                <w:sz w:val="24"/>
                <w:szCs w:val="24"/>
              </w:rPr>
            </w:pPr>
            <w:r w:rsidRPr="002C615E">
              <w:rPr>
                <w:rFonts w:ascii="Arial" w:eastAsia="Times New Roman" w:hAnsi="Arial" w:cs="Arial"/>
                <w:sz w:val="23"/>
                <w:szCs w:val="23"/>
              </w:rPr>
              <w:t>greenGoat is a non-profit dedicated to resource conservation related to construction.  We work with contractors and architects to find new ways to save outgoing building materials (primarily), conserve energy and water, and build in such a way that materials are easy to uninstall for reuse. </w:t>
            </w:r>
          </w:p>
          <w:p w14:paraId="5A597819" w14:textId="3B10F75A" w:rsidR="0024268D" w:rsidRPr="002C615E" w:rsidRDefault="0024268D" w:rsidP="0024268D">
            <w:pPr>
              <w:spacing w:after="60"/>
              <w:ind w:left="228"/>
              <w:textAlignment w:val="baseline"/>
              <w:rPr>
                <w:rFonts w:ascii="Times New Roman" w:eastAsia="Times New Roman" w:hAnsi="Times New Roman" w:cs="Times New Roman"/>
                <w:sz w:val="24"/>
                <w:szCs w:val="24"/>
              </w:rPr>
            </w:pPr>
            <w:r w:rsidRPr="002C615E">
              <w:rPr>
                <w:rFonts w:ascii="Arial" w:eastAsia="Times New Roman" w:hAnsi="Arial" w:cs="Arial"/>
                <w:sz w:val="23"/>
                <w:szCs w:val="23"/>
              </w:rPr>
              <w:t xml:space="preserve">We follow “Lean Organization” principles, and we try to create templates for everything that we might do more than once.  These templates are </w:t>
            </w:r>
            <w:r>
              <w:rPr>
                <w:rFonts w:ascii="Arial" w:eastAsia="Times New Roman" w:hAnsi="Arial" w:cs="Arial"/>
                <w:sz w:val="23"/>
                <w:szCs w:val="23"/>
              </w:rPr>
              <w:t>being turned into applications within the administrative panel, plus (the PM functions) the mobile app.</w:t>
            </w:r>
            <w:r w:rsidRPr="002C615E">
              <w:rPr>
                <w:rFonts w:ascii="Arial" w:eastAsia="Times New Roman" w:hAnsi="Arial" w:cs="Arial"/>
                <w:sz w:val="18"/>
                <w:szCs w:val="18"/>
              </w:rPr>
              <w:t> </w:t>
            </w:r>
          </w:p>
        </w:tc>
      </w:tr>
      <w:tr w:rsidR="0024268D" w:rsidRPr="002C615E" w14:paraId="559ECE80" w14:textId="77777777" w:rsidTr="0024268D">
        <w:tc>
          <w:tcPr>
            <w:tcW w:w="1749" w:type="dxa"/>
            <w:tcBorders>
              <w:top w:val="single" w:sz="6" w:space="0" w:color="auto"/>
              <w:left w:val="outset" w:sz="6" w:space="0" w:color="auto"/>
              <w:bottom w:val="single" w:sz="6" w:space="0" w:color="auto"/>
              <w:right w:val="outset" w:sz="6" w:space="0" w:color="auto"/>
            </w:tcBorders>
            <w:shd w:val="clear" w:color="auto" w:fill="auto"/>
          </w:tcPr>
          <w:p w14:paraId="0D0206C1" w14:textId="2CB4B8B3" w:rsidR="0024268D" w:rsidRPr="002C615E" w:rsidRDefault="0024268D" w:rsidP="0024268D">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Top Level Functions</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36236C4E" w14:textId="77777777" w:rsidR="0024268D" w:rsidRDefault="0024268D"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An administrator needs to do the following </w:t>
            </w:r>
            <w:proofErr w:type="gramStart"/>
            <w:r>
              <w:rPr>
                <w:rFonts w:ascii="Arial" w:eastAsia="Times New Roman" w:hAnsi="Arial" w:cs="Arial"/>
                <w:sz w:val="23"/>
                <w:szCs w:val="23"/>
              </w:rPr>
              <w:t>top level</w:t>
            </w:r>
            <w:proofErr w:type="gramEnd"/>
            <w:r>
              <w:rPr>
                <w:rFonts w:ascii="Arial" w:eastAsia="Times New Roman" w:hAnsi="Arial" w:cs="Arial"/>
                <w:sz w:val="23"/>
                <w:szCs w:val="23"/>
              </w:rPr>
              <w:t xml:space="preserve"> functions:</w:t>
            </w:r>
          </w:p>
          <w:p w14:paraId="0A7E6062" w14:textId="60C76EC6" w:rsidR="0024268D" w:rsidRDefault="0024268D" w:rsidP="0024268D">
            <w:pPr>
              <w:pStyle w:val="ListParagraph"/>
              <w:numPr>
                <w:ilvl w:val="0"/>
                <w:numId w:val="1"/>
              </w:numPr>
              <w:spacing w:after="60"/>
              <w:textAlignment w:val="baseline"/>
              <w:rPr>
                <w:rFonts w:ascii="Arial" w:eastAsia="Times New Roman" w:hAnsi="Arial" w:cs="Arial"/>
                <w:sz w:val="23"/>
                <w:szCs w:val="23"/>
              </w:rPr>
            </w:pPr>
            <w:r>
              <w:rPr>
                <w:rFonts w:ascii="Arial" w:eastAsia="Times New Roman" w:hAnsi="Arial" w:cs="Arial"/>
                <w:sz w:val="23"/>
                <w:szCs w:val="23"/>
              </w:rPr>
              <w:t>Get project status … including status on specific items within the project</w:t>
            </w:r>
          </w:p>
          <w:p w14:paraId="5DF17E51" w14:textId="473751DB" w:rsidR="0024268D" w:rsidRDefault="0024268D" w:rsidP="0024268D">
            <w:pPr>
              <w:pStyle w:val="ListParagraph"/>
              <w:numPr>
                <w:ilvl w:val="0"/>
                <w:numId w:val="1"/>
              </w:numPr>
              <w:spacing w:after="60"/>
              <w:textAlignment w:val="baseline"/>
              <w:rPr>
                <w:rFonts w:ascii="Arial" w:eastAsia="Times New Roman" w:hAnsi="Arial" w:cs="Arial"/>
                <w:sz w:val="23"/>
                <w:szCs w:val="23"/>
              </w:rPr>
            </w:pPr>
            <w:r>
              <w:rPr>
                <w:rFonts w:ascii="Arial" w:eastAsia="Times New Roman" w:hAnsi="Arial" w:cs="Arial"/>
                <w:sz w:val="23"/>
                <w:szCs w:val="23"/>
              </w:rPr>
              <w:t>See and respond to incoming prospect inquiries</w:t>
            </w:r>
          </w:p>
          <w:p w14:paraId="599EE20A" w14:textId="77777777" w:rsidR="0024268D" w:rsidRDefault="0024268D" w:rsidP="0024268D">
            <w:pPr>
              <w:pStyle w:val="ListParagraph"/>
              <w:numPr>
                <w:ilvl w:val="0"/>
                <w:numId w:val="1"/>
              </w:numPr>
              <w:spacing w:after="60"/>
              <w:textAlignment w:val="baseline"/>
              <w:rPr>
                <w:rFonts w:ascii="Arial" w:eastAsia="Times New Roman" w:hAnsi="Arial" w:cs="Arial"/>
                <w:sz w:val="23"/>
                <w:szCs w:val="23"/>
              </w:rPr>
            </w:pPr>
            <w:r>
              <w:rPr>
                <w:rFonts w:ascii="Arial" w:eastAsia="Times New Roman" w:hAnsi="Arial" w:cs="Arial"/>
                <w:sz w:val="23"/>
                <w:szCs w:val="23"/>
              </w:rPr>
              <w:t>Edit projects / items</w:t>
            </w:r>
          </w:p>
          <w:p w14:paraId="37E87613" w14:textId="77777777" w:rsidR="0024268D" w:rsidRDefault="0024268D" w:rsidP="0024268D">
            <w:pPr>
              <w:pStyle w:val="ListParagraph"/>
              <w:numPr>
                <w:ilvl w:val="0"/>
                <w:numId w:val="1"/>
              </w:numPr>
              <w:spacing w:after="60"/>
              <w:textAlignment w:val="baseline"/>
              <w:rPr>
                <w:rFonts w:ascii="Arial" w:eastAsia="Times New Roman" w:hAnsi="Arial" w:cs="Arial"/>
                <w:sz w:val="23"/>
                <w:szCs w:val="23"/>
              </w:rPr>
            </w:pPr>
            <w:r>
              <w:rPr>
                <w:rFonts w:ascii="Arial" w:eastAsia="Times New Roman" w:hAnsi="Arial" w:cs="Arial"/>
                <w:sz w:val="23"/>
                <w:szCs w:val="23"/>
              </w:rPr>
              <w:t>Run reports</w:t>
            </w:r>
          </w:p>
          <w:p w14:paraId="3463FE8C" w14:textId="40E54C19" w:rsidR="0024268D" w:rsidRDefault="0024268D" w:rsidP="0024268D">
            <w:pPr>
              <w:pStyle w:val="ListParagraph"/>
              <w:numPr>
                <w:ilvl w:val="0"/>
                <w:numId w:val="1"/>
              </w:numPr>
              <w:spacing w:after="60"/>
              <w:textAlignment w:val="baseline"/>
              <w:rPr>
                <w:rFonts w:ascii="Arial" w:eastAsia="Times New Roman" w:hAnsi="Arial" w:cs="Arial"/>
                <w:sz w:val="23"/>
                <w:szCs w:val="23"/>
              </w:rPr>
            </w:pPr>
            <w:r>
              <w:rPr>
                <w:rFonts w:ascii="Arial" w:eastAsia="Times New Roman" w:hAnsi="Arial" w:cs="Arial"/>
                <w:sz w:val="23"/>
                <w:szCs w:val="23"/>
              </w:rPr>
              <w:t xml:space="preserve">Oversee the credit card application??  </w:t>
            </w:r>
            <w:del w:id="0" w:author="greenGoat" w:date="2019-12-21T06:45:00Z">
              <w:r w:rsidR="00104DF9" w:rsidRPr="00104DF9" w:rsidDel="008D04A9">
                <w:rPr>
                  <w:rFonts w:ascii="Arial" w:eastAsia="Times New Roman" w:hAnsi="Arial" w:cs="Arial"/>
                  <w:color w:val="FF0000"/>
                  <w:sz w:val="23"/>
                  <w:szCs w:val="23"/>
                </w:rPr>
                <w:delText xml:space="preserve">need a contract, </w:delText>
              </w:r>
              <w:r w:rsidR="000D5887" w:rsidRPr="000D5887" w:rsidDel="008D04A9">
                <w:rPr>
                  <w:rFonts w:ascii="Arial" w:eastAsia="Times New Roman" w:hAnsi="Arial" w:cs="Arial"/>
                  <w:color w:val="FF0000"/>
                  <w:sz w:val="23"/>
                  <w:szCs w:val="23"/>
                </w:rPr>
                <w:delText>their refund process</w:delText>
              </w:r>
            </w:del>
            <w:ins w:id="1" w:author="greenGoat" w:date="2019-12-21T06:45:00Z">
              <w:r w:rsidR="008D04A9">
                <w:rPr>
                  <w:rFonts w:ascii="Arial" w:eastAsia="Times New Roman" w:hAnsi="Arial" w:cs="Arial"/>
                  <w:color w:val="FF0000"/>
                  <w:sz w:val="23"/>
                  <w:szCs w:val="23"/>
                </w:rPr>
                <w:t>I have a contract … what now?</w:t>
              </w:r>
            </w:ins>
          </w:p>
          <w:p w14:paraId="7125E02C" w14:textId="77777777" w:rsidR="0024268D" w:rsidRDefault="0024268D" w:rsidP="0024268D">
            <w:pPr>
              <w:pStyle w:val="ListParagraph"/>
              <w:numPr>
                <w:ilvl w:val="0"/>
                <w:numId w:val="1"/>
              </w:numPr>
              <w:spacing w:after="60"/>
              <w:textAlignment w:val="baseline"/>
              <w:rPr>
                <w:rFonts w:ascii="Arial" w:eastAsia="Times New Roman" w:hAnsi="Arial" w:cs="Arial"/>
                <w:sz w:val="23"/>
                <w:szCs w:val="23"/>
              </w:rPr>
            </w:pPr>
            <w:r>
              <w:rPr>
                <w:rFonts w:ascii="Arial" w:eastAsia="Times New Roman" w:hAnsi="Arial" w:cs="Arial"/>
                <w:sz w:val="23"/>
                <w:szCs w:val="23"/>
              </w:rPr>
              <w:t>Sort upcoming activity by region in order to schedule operations</w:t>
            </w:r>
          </w:p>
          <w:p w14:paraId="666FFB49" w14:textId="77777777" w:rsidR="0024268D" w:rsidRDefault="0024268D" w:rsidP="0024268D">
            <w:pPr>
              <w:pStyle w:val="ListParagraph"/>
              <w:numPr>
                <w:ilvl w:val="0"/>
                <w:numId w:val="1"/>
              </w:numPr>
              <w:spacing w:after="60"/>
              <w:textAlignment w:val="baseline"/>
              <w:rPr>
                <w:rFonts w:ascii="Arial" w:eastAsia="Times New Roman" w:hAnsi="Arial" w:cs="Arial"/>
                <w:sz w:val="23"/>
                <w:szCs w:val="23"/>
              </w:rPr>
            </w:pPr>
            <w:r>
              <w:rPr>
                <w:rFonts w:ascii="Arial" w:eastAsia="Times New Roman" w:hAnsi="Arial" w:cs="Arial"/>
                <w:sz w:val="23"/>
                <w:szCs w:val="23"/>
              </w:rPr>
              <w:t>Upload new client data, to enrich the “tell me what my stuff is worth” app</w:t>
            </w:r>
          </w:p>
          <w:p w14:paraId="21C9CBDE" w14:textId="2702612D" w:rsidR="0024268D" w:rsidRPr="0024268D" w:rsidRDefault="0024268D" w:rsidP="0024268D">
            <w:pPr>
              <w:pStyle w:val="ListParagraph"/>
              <w:numPr>
                <w:ilvl w:val="0"/>
                <w:numId w:val="1"/>
              </w:numPr>
              <w:spacing w:after="60"/>
              <w:textAlignment w:val="baseline"/>
              <w:rPr>
                <w:rFonts w:ascii="Arial" w:eastAsia="Times New Roman" w:hAnsi="Arial" w:cs="Arial"/>
                <w:sz w:val="23"/>
                <w:szCs w:val="23"/>
              </w:rPr>
            </w:pPr>
            <w:r>
              <w:rPr>
                <w:rFonts w:ascii="Arial" w:eastAsia="Times New Roman" w:hAnsi="Arial" w:cs="Arial"/>
                <w:sz w:val="23"/>
                <w:szCs w:val="23"/>
              </w:rPr>
              <w:t>Upload new item data, to enrich the “tell me what my stuff is worth” app</w:t>
            </w:r>
          </w:p>
        </w:tc>
      </w:tr>
      <w:tr w:rsidR="0024268D" w:rsidRPr="002C615E" w14:paraId="02784FAD" w14:textId="77777777" w:rsidTr="0024268D">
        <w:tc>
          <w:tcPr>
            <w:tcW w:w="1749" w:type="dxa"/>
            <w:tcBorders>
              <w:top w:val="single" w:sz="6" w:space="0" w:color="auto"/>
              <w:left w:val="outset" w:sz="6" w:space="0" w:color="auto"/>
              <w:bottom w:val="single" w:sz="6" w:space="0" w:color="auto"/>
              <w:right w:val="outset" w:sz="6" w:space="0" w:color="auto"/>
            </w:tcBorders>
            <w:shd w:val="clear" w:color="auto" w:fill="auto"/>
          </w:tcPr>
          <w:p w14:paraId="3D96724B" w14:textId="74E20B74" w:rsidR="0024268D" w:rsidRPr="009C6074" w:rsidRDefault="0024268D" w:rsidP="0024268D">
            <w:pPr>
              <w:spacing w:before="100" w:beforeAutospacing="1" w:after="100" w:afterAutospacing="1"/>
              <w:ind w:left="168"/>
              <w:textAlignment w:val="baseline"/>
              <w:rPr>
                <w:rFonts w:ascii="Arial" w:eastAsia="Times New Roman" w:hAnsi="Arial" w:cs="Arial"/>
                <w:b/>
                <w:bCs/>
                <w:color w:val="00B050"/>
                <w:sz w:val="24"/>
                <w:szCs w:val="24"/>
              </w:rPr>
            </w:pPr>
            <w:r w:rsidRPr="009C6074">
              <w:rPr>
                <w:rFonts w:ascii="Arial" w:eastAsia="Times New Roman" w:hAnsi="Arial" w:cs="Arial"/>
                <w:b/>
                <w:bCs/>
                <w:color w:val="00B050"/>
                <w:sz w:val="24"/>
                <w:szCs w:val="24"/>
              </w:rPr>
              <w:t>Use Cases</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4FAB8774" w14:textId="2797E834" w:rsidR="0024268D" w:rsidRPr="009C6074" w:rsidRDefault="0024268D" w:rsidP="0024268D">
            <w:pPr>
              <w:spacing w:after="60"/>
              <w:ind w:left="228"/>
              <w:textAlignment w:val="baseline"/>
              <w:rPr>
                <w:rFonts w:ascii="Arial" w:eastAsia="Times New Roman" w:hAnsi="Arial" w:cs="Arial"/>
                <w:color w:val="00B050"/>
                <w:sz w:val="23"/>
                <w:szCs w:val="23"/>
              </w:rPr>
            </w:pPr>
            <w:r w:rsidRPr="009C6074">
              <w:rPr>
                <w:rFonts w:ascii="Arial" w:eastAsia="Times New Roman" w:hAnsi="Arial" w:cs="Arial"/>
                <w:color w:val="00B050"/>
                <w:sz w:val="23"/>
                <w:szCs w:val="23"/>
              </w:rPr>
              <w:t>HOW I’d</w:t>
            </w:r>
            <w:r w:rsidR="009C6074" w:rsidRPr="009C6074">
              <w:rPr>
                <w:rFonts w:ascii="Arial" w:eastAsia="Times New Roman" w:hAnsi="Arial" w:cs="Arial"/>
                <w:color w:val="00B050"/>
                <w:sz w:val="23"/>
                <w:szCs w:val="23"/>
              </w:rPr>
              <w:t xml:space="preserve"> like</w:t>
            </w:r>
            <w:r w:rsidRPr="009C6074">
              <w:rPr>
                <w:rFonts w:ascii="Arial" w:eastAsia="Times New Roman" w:hAnsi="Arial" w:cs="Arial"/>
                <w:color w:val="00B050"/>
                <w:sz w:val="23"/>
                <w:szCs w:val="23"/>
              </w:rPr>
              <w:t xml:space="preserve"> the functions above</w:t>
            </w:r>
            <w:r w:rsidR="009C6074" w:rsidRPr="009C6074">
              <w:rPr>
                <w:rFonts w:ascii="Arial" w:eastAsia="Times New Roman" w:hAnsi="Arial" w:cs="Arial"/>
                <w:color w:val="00B050"/>
                <w:sz w:val="23"/>
                <w:szCs w:val="23"/>
              </w:rPr>
              <w:t xml:space="preserve"> to happen is</w:t>
            </w:r>
            <w:r w:rsidRPr="009C6074">
              <w:rPr>
                <w:rFonts w:ascii="Arial" w:eastAsia="Times New Roman" w:hAnsi="Arial" w:cs="Arial"/>
                <w:color w:val="00B050"/>
                <w:sz w:val="23"/>
                <w:szCs w:val="23"/>
              </w:rPr>
              <w:t xml:space="preserve"> in number sections to follow.  There may be more than one task within each function, and I’ll describe those separately.</w:t>
            </w:r>
          </w:p>
        </w:tc>
      </w:tr>
      <w:tr w:rsidR="0024268D" w:rsidRPr="002C615E" w14:paraId="76426D72"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2D01077D" w14:textId="3A77CBA8" w:rsidR="0024268D" w:rsidRDefault="0024268D" w:rsidP="0024268D">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Project Status</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094C0EB2" w14:textId="1F3B8DD4" w:rsidR="0024268D" w:rsidRDefault="0024268D"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(this assumes that a display begins with Project name, project address, link to photo album, </w:t>
            </w:r>
            <w:r w:rsidR="006F5048">
              <w:rPr>
                <w:rFonts w:ascii="Arial" w:eastAsia="Times New Roman" w:hAnsi="Arial" w:cs="Arial"/>
                <w:sz w:val="23"/>
                <w:szCs w:val="23"/>
              </w:rPr>
              <w:t xml:space="preserve">project contacts (architect or GC with their name, number, email) and access notes (key, lock box code, </w:t>
            </w:r>
            <w:proofErr w:type="spellStart"/>
            <w:r w:rsidR="006F5048">
              <w:rPr>
                <w:rFonts w:ascii="Arial" w:eastAsia="Times New Roman" w:hAnsi="Arial" w:cs="Arial"/>
                <w:sz w:val="23"/>
                <w:szCs w:val="23"/>
              </w:rPr>
              <w:t>etc</w:t>
            </w:r>
            <w:proofErr w:type="spellEnd"/>
            <w:r w:rsidR="006F5048">
              <w:rPr>
                <w:rFonts w:ascii="Arial" w:eastAsia="Times New Roman" w:hAnsi="Arial" w:cs="Arial"/>
                <w:sz w:val="23"/>
                <w:szCs w:val="23"/>
              </w:rPr>
              <w:t xml:space="preserve">), </w:t>
            </w:r>
            <w:r>
              <w:rPr>
                <w:rFonts w:ascii="Arial" w:eastAsia="Times New Roman" w:hAnsi="Arial" w:cs="Arial"/>
                <w:sz w:val="23"/>
                <w:szCs w:val="23"/>
              </w:rPr>
              <w:t xml:space="preserve">with a list of high level tasks.  Each task has date entered, who </w:t>
            </w:r>
            <w:proofErr w:type="gramStart"/>
            <w:r>
              <w:rPr>
                <w:rFonts w:ascii="Arial" w:eastAsia="Times New Roman" w:hAnsi="Arial" w:cs="Arial"/>
                <w:sz w:val="23"/>
                <w:szCs w:val="23"/>
              </w:rPr>
              <w:t>is in charge of</w:t>
            </w:r>
            <w:proofErr w:type="gramEnd"/>
            <w:r>
              <w:rPr>
                <w:rFonts w:ascii="Arial" w:eastAsia="Times New Roman" w:hAnsi="Arial" w:cs="Arial"/>
                <w:sz w:val="23"/>
                <w:szCs w:val="23"/>
              </w:rPr>
              <w:t xml:space="preserve"> the task, and a current status.</w:t>
            </w:r>
          </w:p>
          <w:p w14:paraId="4ABCC51F" w14:textId="6B70B23C" w:rsidR="0092097C" w:rsidRDefault="0092097C" w:rsidP="0024268D">
            <w:pPr>
              <w:spacing w:after="60"/>
              <w:ind w:left="228"/>
              <w:textAlignment w:val="baseline"/>
              <w:rPr>
                <w:rFonts w:ascii="Arial" w:eastAsia="Times New Roman" w:hAnsi="Arial" w:cs="Arial"/>
                <w:sz w:val="23"/>
                <w:szCs w:val="23"/>
              </w:rPr>
            </w:pPr>
            <w:ins w:id="2" w:author="greenGoat" w:date="2019-12-21T06:24:00Z">
              <w:r w:rsidRPr="0092097C">
                <w:rPr>
                  <w:rFonts w:ascii="Arial" w:eastAsia="Times New Roman" w:hAnsi="Arial" w:cs="Arial"/>
                  <w:sz w:val="23"/>
                  <w:szCs w:val="23"/>
                  <w:highlight w:val="yellow"/>
                  <w:rPrChange w:id="3" w:author="greenGoat" w:date="2019-12-21T06:25:00Z">
                    <w:rPr>
                      <w:rFonts w:ascii="Arial" w:eastAsia="Times New Roman" w:hAnsi="Arial" w:cs="Arial"/>
                      <w:sz w:val="23"/>
                      <w:szCs w:val="23"/>
                    </w:rPr>
                  </w:rPrChange>
                </w:rPr>
                <w:t xml:space="preserve">“Dashboard”, </w:t>
              </w:r>
            </w:ins>
            <w:ins w:id="4" w:author="greenGoat" w:date="2019-12-21T07:39:00Z">
              <w:r w:rsidR="00453A30">
                <w:rPr>
                  <w:rFonts w:ascii="Arial" w:eastAsia="Times New Roman" w:hAnsi="Arial" w:cs="Arial"/>
                  <w:sz w:val="23"/>
                  <w:szCs w:val="23"/>
                  <w:highlight w:val="yellow"/>
                </w:rPr>
                <w:t>would have</w:t>
              </w:r>
            </w:ins>
            <w:ins w:id="5" w:author="greenGoat" w:date="2019-12-21T07:40:00Z">
              <w:r w:rsidR="00453A30">
                <w:rPr>
                  <w:rFonts w:ascii="Arial" w:eastAsia="Times New Roman" w:hAnsi="Arial" w:cs="Arial"/>
                  <w:sz w:val="23"/>
                  <w:szCs w:val="23"/>
                  <w:highlight w:val="yellow"/>
                </w:rPr>
                <w:t xml:space="preserve"> a default</w:t>
              </w:r>
            </w:ins>
            <w:ins w:id="6" w:author="greenGoat" w:date="2019-12-21T06:24:00Z">
              <w:r w:rsidRPr="0092097C">
                <w:rPr>
                  <w:rFonts w:ascii="Arial" w:eastAsia="Times New Roman" w:hAnsi="Arial" w:cs="Arial"/>
                  <w:sz w:val="23"/>
                  <w:szCs w:val="23"/>
                  <w:highlight w:val="yellow"/>
                  <w:rPrChange w:id="7" w:author="greenGoat" w:date="2019-12-21T06:25:00Z">
                    <w:rPr>
                      <w:rFonts w:ascii="Arial" w:eastAsia="Times New Roman" w:hAnsi="Arial" w:cs="Arial"/>
                      <w:sz w:val="23"/>
                      <w:szCs w:val="23"/>
                    </w:rPr>
                  </w:rPrChange>
                </w:rPr>
                <w:t xml:space="preserve"> listing of projects with the first three “hot” status items</w:t>
              </w:r>
            </w:ins>
            <w:ins w:id="8" w:author="greenGoat" w:date="2019-12-21T06:25:00Z">
              <w:r w:rsidRPr="0092097C">
                <w:rPr>
                  <w:rFonts w:ascii="Arial" w:eastAsia="Times New Roman" w:hAnsi="Arial" w:cs="Arial"/>
                  <w:sz w:val="23"/>
                  <w:szCs w:val="23"/>
                  <w:highlight w:val="yellow"/>
                  <w:rPrChange w:id="9" w:author="greenGoat" w:date="2019-12-21T06:25:00Z">
                    <w:rPr>
                      <w:rFonts w:ascii="Arial" w:eastAsia="Times New Roman" w:hAnsi="Arial" w:cs="Arial"/>
                      <w:sz w:val="23"/>
                      <w:szCs w:val="23"/>
                    </w:rPr>
                  </w:rPrChange>
                </w:rPr>
                <w:t xml:space="preserve"> and </w:t>
              </w:r>
              <w:r w:rsidRPr="0092097C">
                <w:rPr>
                  <w:rFonts w:ascii="Arial" w:eastAsia="Times New Roman" w:hAnsi="Arial" w:cs="Arial"/>
                  <w:sz w:val="23"/>
                  <w:szCs w:val="23"/>
                  <w:highlight w:val="yellow"/>
                  <w:u w:val="single"/>
                  <w:rPrChange w:id="10" w:author="greenGoat" w:date="2019-12-21T06:25:00Z">
                    <w:rPr>
                      <w:rFonts w:ascii="Arial" w:eastAsia="Times New Roman" w:hAnsi="Arial" w:cs="Arial"/>
                      <w:sz w:val="23"/>
                      <w:szCs w:val="23"/>
                      <w:u w:val="single"/>
                    </w:rPr>
                  </w:rPrChange>
                </w:rPr>
                <w:t>“more”</w:t>
              </w:r>
              <w:r w:rsidRPr="0092097C">
                <w:rPr>
                  <w:rFonts w:ascii="Arial" w:eastAsia="Times New Roman" w:hAnsi="Arial" w:cs="Arial"/>
                  <w:sz w:val="23"/>
                  <w:szCs w:val="23"/>
                  <w:highlight w:val="yellow"/>
                  <w:rPrChange w:id="11" w:author="greenGoat" w:date="2019-12-21T06:25:00Z">
                    <w:rPr>
                      <w:rFonts w:ascii="Arial" w:eastAsia="Times New Roman" w:hAnsi="Arial" w:cs="Arial"/>
                      <w:sz w:val="23"/>
                      <w:szCs w:val="23"/>
                    </w:rPr>
                  </w:rPrChange>
                </w:rPr>
                <w:t xml:space="preserve"> at the end of each project roll up that takes the user to that project, expanded.</w:t>
              </w:r>
              <w:r>
                <w:rPr>
                  <w:rFonts w:ascii="Arial" w:eastAsia="Times New Roman" w:hAnsi="Arial" w:cs="Arial"/>
                  <w:sz w:val="23"/>
                  <w:szCs w:val="23"/>
                  <w:u w:val="single"/>
                </w:rPr>
                <w:t xml:space="preserve"> </w:t>
              </w:r>
              <w:r>
                <w:rPr>
                  <w:rFonts w:ascii="Arial" w:eastAsia="Times New Roman" w:hAnsi="Arial" w:cs="Arial"/>
                  <w:sz w:val="23"/>
                  <w:szCs w:val="23"/>
                </w:rPr>
                <w:t xml:space="preserve"> </w:t>
              </w:r>
            </w:ins>
          </w:p>
          <w:p w14:paraId="6CFEFBAF" w14:textId="77777777" w:rsidR="0024268D" w:rsidRDefault="0024268D"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I log into the app</w:t>
            </w:r>
          </w:p>
          <w:p w14:paraId="0C6F83A8" w14:textId="6FC5A485" w:rsidR="0024268D" w:rsidRDefault="0024268D"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I go to pro</w:t>
            </w:r>
            <w:bookmarkStart w:id="12" w:name="_GoBack"/>
            <w:bookmarkEnd w:id="12"/>
            <w:r>
              <w:rPr>
                <w:rFonts w:ascii="Arial" w:eastAsia="Times New Roman" w:hAnsi="Arial" w:cs="Arial"/>
                <w:sz w:val="23"/>
                <w:szCs w:val="23"/>
              </w:rPr>
              <w:t>ject area and select the project that interests me</w:t>
            </w:r>
          </w:p>
          <w:p w14:paraId="0C456BAB" w14:textId="1299C30D" w:rsidR="006F5048" w:rsidRDefault="006F5048" w:rsidP="0024268D">
            <w:pPr>
              <w:spacing w:after="60"/>
              <w:ind w:left="228"/>
              <w:textAlignment w:val="baseline"/>
              <w:rPr>
                <w:ins w:id="13" w:author="greenGoat" w:date="2019-12-21T06:26:00Z"/>
                <w:rFonts w:ascii="Arial" w:eastAsia="Times New Roman" w:hAnsi="Arial" w:cs="Arial"/>
                <w:sz w:val="23"/>
                <w:szCs w:val="23"/>
              </w:rPr>
            </w:pPr>
            <w:r>
              <w:rPr>
                <w:rFonts w:ascii="Arial" w:eastAsia="Times New Roman" w:hAnsi="Arial" w:cs="Arial"/>
                <w:sz w:val="23"/>
                <w:szCs w:val="23"/>
              </w:rPr>
              <w:t>The open tasks are presented (closed tasks are either below or concealed behind an “archive” link)</w:t>
            </w:r>
          </w:p>
          <w:p w14:paraId="2FDC88BD" w14:textId="64C5E182" w:rsidR="0092097C" w:rsidRDefault="0092097C" w:rsidP="0024268D">
            <w:pPr>
              <w:spacing w:after="60"/>
              <w:ind w:left="228"/>
              <w:textAlignment w:val="baseline"/>
              <w:rPr>
                <w:rFonts w:ascii="Arial" w:eastAsia="Times New Roman" w:hAnsi="Arial" w:cs="Arial"/>
                <w:sz w:val="23"/>
                <w:szCs w:val="23"/>
              </w:rPr>
            </w:pPr>
            <w:ins w:id="14" w:author="greenGoat" w:date="2019-12-21T06:27:00Z">
              <w:r w:rsidRPr="0092097C">
                <w:rPr>
                  <w:rFonts w:ascii="Arial" w:eastAsia="Times New Roman" w:hAnsi="Arial" w:cs="Arial"/>
                  <w:sz w:val="23"/>
                  <w:szCs w:val="23"/>
                  <w:highlight w:val="yellow"/>
                  <w:rPrChange w:id="15" w:author="greenGoat" w:date="2019-12-21T06:29:00Z">
                    <w:rPr>
                      <w:rFonts w:ascii="Arial" w:eastAsia="Times New Roman" w:hAnsi="Arial" w:cs="Arial"/>
                      <w:sz w:val="23"/>
                      <w:szCs w:val="23"/>
                    </w:rPr>
                  </w:rPrChange>
                </w:rPr>
                <w:t>Projects, “edit”, scroll, “add new task</w:t>
              </w:r>
              <w:proofErr w:type="gramStart"/>
              <w:r w:rsidRPr="0092097C">
                <w:rPr>
                  <w:rFonts w:ascii="Arial" w:eastAsia="Times New Roman" w:hAnsi="Arial" w:cs="Arial"/>
                  <w:sz w:val="23"/>
                  <w:szCs w:val="23"/>
                  <w:highlight w:val="yellow"/>
                  <w:rPrChange w:id="16" w:author="greenGoat" w:date="2019-12-21T06:29:00Z">
                    <w:rPr>
                      <w:rFonts w:ascii="Arial" w:eastAsia="Times New Roman" w:hAnsi="Arial" w:cs="Arial"/>
                      <w:sz w:val="23"/>
                      <w:szCs w:val="23"/>
                    </w:rPr>
                  </w:rPrChange>
                </w:rPr>
                <w:t>” .</w:t>
              </w:r>
              <w:proofErr w:type="gramEnd"/>
              <w:r w:rsidRPr="0092097C">
                <w:rPr>
                  <w:rFonts w:ascii="Arial" w:eastAsia="Times New Roman" w:hAnsi="Arial" w:cs="Arial"/>
                  <w:sz w:val="23"/>
                  <w:szCs w:val="23"/>
                  <w:highlight w:val="yellow"/>
                  <w:rPrChange w:id="17" w:author="greenGoat" w:date="2019-12-21T06:29:00Z">
                    <w:rPr>
                      <w:rFonts w:ascii="Arial" w:eastAsia="Times New Roman" w:hAnsi="Arial" w:cs="Arial"/>
                      <w:sz w:val="23"/>
                      <w:szCs w:val="23"/>
                    </w:rPr>
                  </w:rPrChange>
                </w:rPr>
                <w:t xml:space="preserve">  What is job number?</w:t>
              </w:r>
            </w:ins>
            <w:ins w:id="18" w:author="greenGoat" w:date="2019-12-21T06:28:00Z">
              <w:r w:rsidRPr="0092097C">
                <w:rPr>
                  <w:rFonts w:ascii="Arial" w:eastAsia="Times New Roman" w:hAnsi="Arial" w:cs="Arial"/>
                  <w:sz w:val="23"/>
                  <w:szCs w:val="23"/>
                  <w:highlight w:val="yellow"/>
                  <w:rPrChange w:id="19" w:author="greenGoat" w:date="2019-12-21T06:29:00Z">
                    <w:rPr>
                      <w:rFonts w:ascii="Arial" w:eastAsia="Times New Roman" w:hAnsi="Arial" w:cs="Arial"/>
                      <w:sz w:val="23"/>
                      <w:szCs w:val="23"/>
                    </w:rPr>
                  </w:rPrChange>
                </w:rPr>
                <w:t xml:space="preserve"> Presents what looks like a text box, but it doesn’t accept text.  Has a check box “can be sold” … that should be applied to </w:t>
              </w:r>
              <w:proofErr w:type="gramStart"/>
              <w:r w:rsidRPr="0092097C">
                <w:rPr>
                  <w:rFonts w:ascii="Arial" w:eastAsia="Times New Roman" w:hAnsi="Arial" w:cs="Arial"/>
                  <w:sz w:val="23"/>
                  <w:szCs w:val="23"/>
                  <w:highlight w:val="yellow"/>
                  <w:rPrChange w:id="20" w:author="greenGoat" w:date="2019-12-21T06:29:00Z">
                    <w:rPr>
                      <w:rFonts w:ascii="Arial" w:eastAsia="Times New Roman" w:hAnsi="Arial" w:cs="Arial"/>
                      <w:sz w:val="23"/>
                      <w:szCs w:val="23"/>
                    </w:rPr>
                  </w:rPrChange>
                </w:rPr>
                <w:t>ITE</w:t>
              </w:r>
            </w:ins>
            <w:ins w:id="21" w:author="greenGoat" w:date="2019-12-21T06:29:00Z">
              <w:r w:rsidRPr="0092097C">
                <w:rPr>
                  <w:rFonts w:ascii="Arial" w:eastAsia="Times New Roman" w:hAnsi="Arial" w:cs="Arial"/>
                  <w:sz w:val="23"/>
                  <w:szCs w:val="23"/>
                  <w:highlight w:val="yellow"/>
                  <w:rPrChange w:id="22" w:author="greenGoat" w:date="2019-12-21T06:29:00Z">
                    <w:rPr>
                      <w:rFonts w:ascii="Arial" w:eastAsia="Times New Roman" w:hAnsi="Arial" w:cs="Arial"/>
                      <w:sz w:val="23"/>
                      <w:szCs w:val="23"/>
                    </w:rPr>
                  </w:rPrChange>
                </w:rPr>
                <w:t>MS.</w:t>
              </w:r>
              <w:proofErr w:type="gramEnd"/>
              <w:r w:rsidRPr="0092097C">
                <w:rPr>
                  <w:rFonts w:ascii="Arial" w:eastAsia="Times New Roman" w:hAnsi="Arial" w:cs="Arial"/>
                  <w:sz w:val="23"/>
                  <w:szCs w:val="23"/>
                  <w:highlight w:val="yellow"/>
                  <w:rPrChange w:id="23" w:author="greenGoat" w:date="2019-12-21T06:29:00Z">
                    <w:rPr>
                      <w:rFonts w:ascii="Arial" w:eastAsia="Times New Roman" w:hAnsi="Arial" w:cs="Arial"/>
                      <w:sz w:val="23"/>
                      <w:szCs w:val="23"/>
                    </w:rPr>
                  </w:rPrChange>
                </w:rPr>
                <w:t xml:space="preserve">  Tasks are just things that need to be done.</w:t>
              </w:r>
            </w:ins>
          </w:p>
          <w:p w14:paraId="5E02095E" w14:textId="77777777" w:rsidR="0024268D" w:rsidRDefault="006F5048"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I read the </w:t>
            </w:r>
            <w:proofErr w:type="gramStart"/>
            <w:r>
              <w:rPr>
                <w:rFonts w:ascii="Arial" w:eastAsia="Times New Roman" w:hAnsi="Arial" w:cs="Arial"/>
                <w:sz w:val="23"/>
                <w:szCs w:val="23"/>
              </w:rPr>
              <w:t>top level</w:t>
            </w:r>
            <w:proofErr w:type="gramEnd"/>
            <w:r>
              <w:rPr>
                <w:rFonts w:ascii="Arial" w:eastAsia="Times New Roman" w:hAnsi="Arial" w:cs="Arial"/>
                <w:sz w:val="23"/>
                <w:szCs w:val="23"/>
              </w:rPr>
              <w:t xml:space="preserve"> upcoming tasks and select one particular task</w:t>
            </w:r>
          </w:p>
          <w:p w14:paraId="76EF2E97" w14:textId="36CD943B" w:rsidR="006F5048" w:rsidRDefault="006F5048"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I add a note within the task</w:t>
            </w:r>
            <w:ins w:id="24" w:author="greenGoat" w:date="2019-12-21T06:30:00Z">
              <w:r w:rsidR="0092097C">
                <w:rPr>
                  <w:rFonts w:ascii="Arial" w:eastAsia="Times New Roman" w:hAnsi="Arial" w:cs="Arial"/>
                  <w:sz w:val="23"/>
                  <w:szCs w:val="23"/>
                </w:rPr>
                <w:t xml:space="preserve"> </w:t>
              </w:r>
              <w:r w:rsidR="0092097C" w:rsidRPr="0092097C">
                <w:rPr>
                  <w:rFonts w:ascii="Arial" w:eastAsia="Times New Roman" w:hAnsi="Arial" w:cs="Arial"/>
                  <w:sz w:val="23"/>
                  <w:szCs w:val="23"/>
                  <w:highlight w:val="yellow"/>
                  <w:rPrChange w:id="25" w:author="greenGoat" w:date="2019-12-21T06:30:00Z">
                    <w:rPr>
                      <w:rFonts w:ascii="Arial" w:eastAsia="Times New Roman" w:hAnsi="Arial" w:cs="Arial"/>
                      <w:sz w:val="23"/>
                      <w:szCs w:val="23"/>
                    </w:rPr>
                  </w:rPrChange>
                </w:rPr>
                <w:t>there is no notes facility</w:t>
              </w:r>
              <w:r w:rsidR="0092097C" w:rsidRPr="0092097C">
                <w:rPr>
                  <w:rFonts w:ascii="Arial" w:eastAsia="Times New Roman" w:hAnsi="Arial" w:cs="Arial"/>
                  <w:sz w:val="23"/>
                  <w:szCs w:val="23"/>
                  <w:highlight w:val="yellow"/>
                  <w:rPrChange w:id="26" w:author="greenGoat" w:date="2019-12-21T06:31:00Z">
                    <w:rPr>
                      <w:rFonts w:ascii="Arial" w:eastAsia="Times New Roman" w:hAnsi="Arial" w:cs="Arial"/>
                      <w:sz w:val="23"/>
                      <w:szCs w:val="23"/>
                    </w:rPr>
                  </w:rPrChange>
                </w:rPr>
                <w:t>, however “estimated time” has a text box.</w:t>
              </w:r>
            </w:ins>
          </w:p>
          <w:p w14:paraId="579EA8B5" w14:textId="7CAE4D7E" w:rsidR="006F5048" w:rsidRDefault="006F5048"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The note gets a date and my </w:t>
            </w:r>
            <w:proofErr w:type="gramStart"/>
            <w:r>
              <w:rPr>
                <w:rFonts w:ascii="Arial" w:eastAsia="Times New Roman" w:hAnsi="Arial" w:cs="Arial"/>
                <w:sz w:val="23"/>
                <w:szCs w:val="23"/>
              </w:rPr>
              <w:t>user name</w:t>
            </w:r>
            <w:proofErr w:type="gramEnd"/>
          </w:p>
          <w:p w14:paraId="343A44AD" w14:textId="77777777" w:rsidR="006F5048" w:rsidRDefault="006F5048"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If a PM logs in, they can append that task with their own note (which gets a date and their </w:t>
            </w:r>
            <w:proofErr w:type="gramStart"/>
            <w:r>
              <w:rPr>
                <w:rFonts w:ascii="Arial" w:eastAsia="Times New Roman" w:hAnsi="Arial" w:cs="Arial"/>
                <w:sz w:val="23"/>
                <w:szCs w:val="23"/>
              </w:rPr>
              <w:t>user name</w:t>
            </w:r>
            <w:proofErr w:type="gramEnd"/>
            <w:r>
              <w:rPr>
                <w:rFonts w:ascii="Arial" w:eastAsia="Times New Roman" w:hAnsi="Arial" w:cs="Arial"/>
                <w:sz w:val="23"/>
                <w:szCs w:val="23"/>
              </w:rPr>
              <w:t>)</w:t>
            </w:r>
          </w:p>
          <w:p w14:paraId="43D58624" w14:textId="6FDE9414" w:rsidR="006F5048" w:rsidRDefault="006F5048"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The task can be CLOSED by me, and the closed task has my </w:t>
            </w:r>
            <w:proofErr w:type="gramStart"/>
            <w:r>
              <w:rPr>
                <w:rFonts w:ascii="Arial" w:eastAsia="Times New Roman" w:hAnsi="Arial" w:cs="Arial"/>
                <w:sz w:val="23"/>
                <w:szCs w:val="23"/>
              </w:rPr>
              <w:t>user name</w:t>
            </w:r>
            <w:proofErr w:type="gramEnd"/>
            <w:r>
              <w:rPr>
                <w:rFonts w:ascii="Arial" w:eastAsia="Times New Roman" w:hAnsi="Arial" w:cs="Arial"/>
                <w:sz w:val="23"/>
                <w:szCs w:val="23"/>
              </w:rPr>
              <w:t>, date closed, and is archived.</w:t>
            </w:r>
            <w:ins w:id="27" w:author="greenGoat" w:date="2019-12-21T06:31:00Z">
              <w:r w:rsidR="0092097C">
                <w:rPr>
                  <w:rFonts w:ascii="Arial" w:eastAsia="Times New Roman" w:hAnsi="Arial" w:cs="Arial"/>
                  <w:sz w:val="23"/>
                  <w:szCs w:val="23"/>
                </w:rPr>
                <w:t xml:space="preserve">  </w:t>
              </w:r>
              <w:r w:rsidR="0092097C" w:rsidRPr="0092097C">
                <w:rPr>
                  <w:rFonts w:ascii="Arial" w:eastAsia="Times New Roman" w:hAnsi="Arial" w:cs="Arial"/>
                  <w:sz w:val="23"/>
                  <w:szCs w:val="23"/>
                  <w:highlight w:val="yellow"/>
                  <w:rPrChange w:id="28" w:author="greenGoat" w:date="2019-12-21T06:31:00Z">
                    <w:rPr>
                      <w:rFonts w:ascii="Arial" w:eastAsia="Times New Roman" w:hAnsi="Arial" w:cs="Arial"/>
                      <w:sz w:val="23"/>
                      <w:szCs w:val="23"/>
                    </w:rPr>
                  </w:rPrChange>
                </w:rPr>
                <w:t>“start time” and “end time” … want to know more about these fields</w:t>
              </w:r>
              <w:r w:rsidR="0092097C">
                <w:rPr>
                  <w:rFonts w:ascii="Arial" w:eastAsia="Times New Roman" w:hAnsi="Arial" w:cs="Arial"/>
                  <w:sz w:val="23"/>
                  <w:szCs w:val="23"/>
                </w:rPr>
                <w:t xml:space="preserve">.  </w:t>
              </w:r>
              <w:r w:rsidR="0092097C" w:rsidRPr="0092097C">
                <w:rPr>
                  <w:rFonts w:ascii="Arial" w:eastAsia="Times New Roman" w:hAnsi="Arial" w:cs="Arial"/>
                  <w:sz w:val="23"/>
                  <w:szCs w:val="23"/>
                  <w:highlight w:val="yellow"/>
                  <w:rPrChange w:id="29" w:author="greenGoat" w:date="2019-12-21T06:32:00Z">
                    <w:rPr>
                      <w:rFonts w:ascii="Arial" w:eastAsia="Times New Roman" w:hAnsi="Arial" w:cs="Arial"/>
                      <w:sz w:val="23"/>
                      <w:szCs w:val="23"/>
                    </w:rPr>
                  </w:rPrChange>
                </w:rPr>
                <w:t>I think they should be assigned automatically.</w:t>
              </w:r>
            </w:ins>
          </w:p>
          <w:p w14:paraId="1B891DA1" w14:textId="528C6095" w:rsidR="006F5048" w:rsidRDefault="006F5048" w:rsidP="006F5048">
            <w:pPr>
              <w:spacing w:after="60"/>
              <w:ind w:left="228"/>
              <w:textAlignment w:val="baseline"/>
              <w:rPr>
                <w:rFonts w:ascii="Arial" w:eastAsia="Times New Roman" w:hAnsi="Arial" w:cs="Arial"/>
                <w:sz w:val="23"/>
                <w:szCs w:val="23"/>
              </w:rPr>
            </w:pPr>
            <w:r>
              <w:rPr>
                <w:rFonts w:ascii="Arial" w:eastAsia="Times New Roman" w:hAnsi="Arial" w:cs="Arial"/>
                <w:sz w:val="23"/>
                <w:szCs w:val="23"/>
              </w:rPr>
              <w:t>If I want to see older closed tasks, I can page down to see those (with appended notes).</w:t>
            </w:r>
          </w:p>
        </w:tc>
      </w:tr>
      <w:tr w:rsidR="006F5048" w:rsidRPr="002C615E" w14:paraId="1C680F46"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264BD751" w14:textId="666516C0" w:rsidR="006F5048" w:rsidRDefault="006F5048" w:rsidP="0024268D">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lastRenderedPageBreak/>
              <w:t>Project Status – add a new project</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491D4345" w14:textId="53423B12" w:rsidR="006F5048" w:rsidRDefault="006F5048"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When a prospect inquiry signs a contract, its status should switch from prospect to project, and their details should be visible within “Projects”.  </w:t>
            </w:r>
            <w:ins w:id="30" w:author="greenGoat" w:date="2019-12-21T06:32:00Z">
              <w:r w:rsidR="009C77B1">
                <w:rPr>
                  <w:rFonts w:ascii="Arial" w:eastAsia="Times New Roman" w:hAnsi="Arial" w:cs="Arial"/>
                  <w:sz w:val="23"/>
                  <w:szCs w:val="23"/>
                </w:rPr>
                <w:t xml:space="preserve"> </w:t>
              </w:r>
            </w:ins>
          </w:p>
          <w:p w14:paraId="49AAA4B6" w14:textId="77777777" w:rsidR="006F5048" w:rsidRDefault="006F5048"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I’d go into the “prospect” page, select a prospect</w:t>
            </w:r>
          </w:p>
          <w:p w14:paraId="7A4E6D1E" w14:textId="10718151" w:rsidR="006F5048" w:rsidRDefault="006F5048"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I click “go live” (or something), and I’m prompted for: contract date, contractor info, architect info, access info, and ZILLOW info</w:t>
            </w:r>
            <w:ins w:id="31" w:author="greenGoat" w:date="2019-12-21T06:33:00Z">
              <w:r w:rsidR="009C77B1">
                <w:rPr>
                  <w:rFonts w:ascii="Arial" w:eastAsia="Times New Roman" w:hAnsi="Arial" w:cs="Arial"/>
                  <w:sz w:val="23"/>
                  <w:szCs w:val="23"/>
                </w:rPr>
                <w:t xml:space="preserve"> </w:t>
              </w:r>
              <w:r w:rsidR="009C77B1" w:rsidRPr="009C77B1">
                <w:rPr>
                  <w:rFonts w:ascii="Arial" w:eastAsia="Times New Roman" w:hAnsi="Arial" w:cs="Arial"/>
                  <w:sz w:val="23"/>
                  <w:szCs w:val="23"/>
                  <w:highlight w:val="yellow"/>
                  <w:rPrChange w:id="32" w:author="greenGoat" w:date="2019-12-21T06:33:00Z">
                    <w:rPr>
                      <w:rFonts w:ascii="Arial" w:eastAsia="Times New Roman" w:hAnsi="Arial" w:cs="Arial"/>
                      <w:sz w:val="23"/>
                      <w:szCs w:val="23"/>
                    </w:rPr>
                  </w:rPrChange>
                </w:rPr>
                <w:t>(all Zillow information should be pre-filled)</w:t>
              </w:r>
            </w:ins>
            <w:del w:id="33" w:author="greenGoat" w:date="2019-12-21T06:33:00Z">
              <w:r w:rsidRPr="009C77B1" w:rsidDel="009C77B1">
                <w:rPr>
                  <w:rFonts w:ascii="Arial" w:eastAsia="Times New Roman" w:hAnsi="Arial" w:cs="Arial"/>
                  <w:sz w:val="23"/>
                  <w:szCs w:val="23"/>
                  <w:highlight w:val="yellow"/>
                  <w:rPrChange w:id="34" w:author="greenGoat" w:date="2019-12-21T06:33:00Z">
                    <w:rPr>
                      <w:rFonts w:ascii="Arial" w:eastAsia="Times New Roman" w:hAnsi="Arial" w:cs="Arial"/>
                      <w:sz w:val="23"/>
                      <w:szCs w:val="23"/>
                    </w:rPr>
                  </w:rPrChange>
                </w:rPr>
                <w:delText>.</w:delText>
              </w:r>
            </w:del>
          </w:p>
          <w:p w14:paraId="6B6801EE" w14:textId="77777777" w:rsidR="006F5048" w:rsidRDefault="006F5048"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The prospect is no longer visible in prospect links</w:t>
            </w:r>
          </w:p>
          <w:p w14:paraId="468FF99E" w14:textId="06950656" w:rsidR="006F5048" w:rsidRDefault="006F5048" w:rsidP="0024268D">
            <w:pPr>
              <w:spacing w:after="60"/>
              <w:ind w:left="228"/>
              <w:textAlignment w:val="baseline"/>
              <w:rPr>
                <w:rFonts w:ascii="Arial" w:eastAsia="Times New Roman" w:hAnsi="Arial" w:cs="Arial"/>
                <w:sz w:val="23"/>
                <w:szCs w:val="23"/>
              </w:rPr>
            </w:pPr>
            <w:r>
              <w:rPr>
                <w:rFonts w:ascii="Arial" w:eastAsia="Times New Roman" w:hAnsi="Arial" w:cs="Arial"/>
                <w:sz w:val="23"/>
                <w:szCs w:val="23"/>
              </w:rPr>
              <w:t>The Prospect is now a PROJECT and is visible in the PROJECT tab.</w:t>
            </w:r>
          </w:p>
        </w:tc>
      </w:tr>
      <w:tr w:rsidR="006F5048" w:rsidRPr="002C615E" w14:paraId="7F68C9D5"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5DDF8C52" w14:textId="023043CB" w:rsidR="006F5048" w:rsidRPr="006F5048" w:rsidRDefault="006F5048" w:rsidP="006F5048">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Project Status – when it’s “less hot”</w:t>
            </w:r>
            <w:r w:rsidRPr="006F5048">
              <w:rPr>
                <w:rFonts w:ascii="Arial" w:eastAsia="Times New Roman" w:hAnsi="Arial" w:cs="Arial"/>
                <w:b/>
                <w:bCs/>
                <w:sz w:val="24"/>
                <w:szCs w:val="24"/>
              </w:rPr>
              <w:t> </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16659641" w14:textId="6D3DE045" w:rsidR="006F5048" w:rsidRDefault="006F5048" w:rsidP="00E72A96">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When a project doesn’t have anything going on, it </w:t>
            </w:r>
            <w:proofErr w:type="gramStart"/>
            <w:r>
              <w:rPr>
                <w:rFonts w:ascii="Arial" w:eastAsia="Times New Roman" w:hAnsi="Arial" w:cs="Arial"/>
                <w:sz w:val="23"/>
                <w:szCs w:val="23"/>
              </w:rPr>
              <w:t>fall</w:t>
            </w:r>
            <w:proofErr w:type="gramEnd"/>
            <w:r>
              <w:rPr>
                <w:rFonts w:ascii="Arial" w:eastAsia="Times New Roman" w:hAnsi="Arial" w:cs="Arial"/>
                <w:sz w:val="23"/>
                <w:szCs w:val="23"/>
              </w:rPr>
              <w:t xml:space="preserve"> DOWN THE PAGE</w:t>
            </w:r>
            <w:ins w:id="35" w:author="greenGoat" w:date="2019-12-21T07:28:00Z">
              <w:r w:rsidR="00C729AB">
                <w:rPr>
                  <w:rFonts w:ascii="Arial" w:eastAsia="Times New Roman" w:hAnsi="Arial" w:cs="Arial"/>
                  <w:sz w:val="23"/>
                  <w:szCs w:val="23"/>
                </w:rPr>
                <w:t xml:space="preserve"> </w:t>
              </w:r>
              <w:r w:rsidR="00C729AB" w:rsidRPr="00C729AB">
                <w:rPr>
                  <w:rFonts w:ascii="Arial" w:eastAsia="Times New Roman" w:hAnsi="Arial" w:cs="Arial"/>
                  <w:sz w:val="23"/>
                  <w:szCs w:val="23"/>
                  <w:highlight w:val="yellow"/>
                  <w:rPrChange w:id="36" w:author="greenGoat" w:date="2019-12-21T07:28:00Z">
                    <w:rPr>
                      <w:rFonts w:ascii="Arial" w:eastAsia="Times New Roman" w:hAnsi="Arial" w:cs="Arial"/>
                      <w:sz w:val="23"/>
                      <w:szCs w:val="23"/>
                    </w:rPr>
                  </w:rPrChange>
                </w:rPr>
                <w:t>(I’m not sure there’s a way to test this without more project</w:t>
              </w:r>
              <w:r w:rsidR="00C729AB">
                <w:rPr>
                  <w:rFonts w:ascii="Arial" w:eastAsia="Times New Roman" w:hAnsi="Arial" w:cs="Arial"/>
                  <w:sz w:val="23"/>
                  <w:szCs w:val="23"/>
                  <w:highlight w:val="yellow"/>
                </w:rPr>
                <w:t>s</w:t>
              </w:r>
              <w:r w:rsidR="00C729AB" w:rsidRPr="00C729AB">
                <w:rPr>
                  <w:rFonts w:ascii="Arial" w:eastAsia="Times New Roman" w:hAnsi="Arial" w:cs="Arial"/>
                  <w:sz w:val="23"/>
                  <w:szCs w:val="23"/>
                  <w:highlight w:val="yellow"/>
                  <w:rPrChange w:id="37" w:author="greenGoat" w:date="2019-12-21T07:28:00Z">
                    <w:rPr>
                      <w:rFonts w:ascii="Arial" w:eastAsia="Times New Roman" w:hAnsi="Arial" w:cs="Arial"/>
                      <w:sz w:val="23"/>
                      <w:szCs w:val="23"/>
                    </w:rPr>
                  </w:rPrChange>
                </w:rPr>
                <w:t>)</w:t>
              </w:r>
            </w:ins>
            <w:r w:rsidRPr="00C729AB">
              <w:rPr>
                <w:rFonts w:ascii="Arial" w:eastAsia="Times New Roman" w:hAnsi="Arial" w:cs="Arial"/>
                <w:sz w:val="23"/>
                <w:szCs w:val="23"/>
                <w:highlight w:val="yellow"/>
                <w:rPrChange w:id="38" w:author="greenGoat" w:date="2019-12-21T07:28:00Z">
                  <w:rPr>
                    <w:rFonts w:ascii="Arial" w:eastAsia="Times New Roman" w:hAnsi="Arial" w:cs="Arial"/>
                    <w:sz w:val="23"/>
                    <w:szCs w:val="23"/>
                  </w:rPr>
                </w:rPrChange>
              </w:rPr>
              <w:t>.</w:t>
            </w:r>
            <w:r>
              <w:rPr>
                <w:rFonts w:ascii="Arial" w:eastAsia="Times New Roman" w:hAnsi="Arial" w:cs="Arial"/>
                <w:sz w:val="23"/>
                <w:szCs w:val="23"/>
              </w:rPr>
              <w:t xml:space="preserve">  I’d like to have a priority order that I set, so that the “hot” projects come to the top.</w:t>
            </w:r>
            <w:ins w:id="39" w:author="greenGoat" w:date="2019-12-21T06:34:00Z">
              <w:r w:rsidR="009C77B1">
                <w:rPr>
                  <w:rFonts w:ascii="Arial" w:eastAsia="Times New Roman" w:hAnsi="Arial" w:cs="Arial"/>
                  <w:sz w:val="23"/>
                  <w:szCs w:val="23"/>
                </w:rPr>
                <w:t xml:space="preserve">  </w:t>
              </w:r>
              <w:r w:rsidR="009C77B1" w:rsidRPr="009C77B1">
                <w:rPr>
                  <w:rFonts w:ascii="Arial" w:eastAsia="Times New Roman" w:hAnsi="Arial" w:cs="Arial"/>
                  <w:sz w:val="23"/>
                  <w:szCs w:val="23"/>
                  <w:highlight w:val="yellow"/>
                  <w:rPrChange w:id="40" w:author="greenGoat" w:date="2019-12-21T06:35:00Z">
                    <w:rPr>
                      <w:rFonts w:ascii="Arial" w:eastAsia="Times New Roman" w:hAnsi="Arial" w:cs="Arial"/>
                      <w:sz w:val="23"/>
                      <w:szCs w:val="23"/>
                    </w:rPr>
                  </w:rPrChange>
                </w:rPr>
                <w:t xml:space="preserve">This is a function _like_ status, but more like a scale: dormant, ramp up, </w:t>
              </w:r>
            </w:ins>
            <w:ins w:id="41" w:author="greenGoat" w:date="2019-12-21T06:35:00Z">
              <w:r w:rsidR="009C77B1" w:rsidRPr="009C77B1">
                <w:rPr>
                  <w:rFonts w:ascii="Arial" w:eastAsia="Times New Roman" w:hAnsi="Arial" w:cs="Arial"/>
                  <w:sz w:val="23"/>
                  <w:szCs w:val="23"/>
                  <w:highlight w:val="yellow"/>
                  <w:rPrChange w:id="42" w:author="greenGoat" w:date="2019-12-21T06:35:00Z">
                    <w:rPr>
                      <w:rFonts w:ascii="Arial" w:eastAsia="Times New Roman" w:hAnsi="Arial" w:cs="Arial"/>
                      <w:sz w:val="23"/>
                      <w:szCs w:val="23"/>
                    </w:rPr>
                  </w:rPrChange>
                </w:rPr>
                <w:t>active, very active, hot, urgent, ramp down, closed.</w:t>
              </w:r>
            </w:ins>
          </w:p>
          <w:p w14:paraId="63ACAF31" w14:textId="0C9F72EC" w:rsidR="009C6074" w:rsidRDefault="006F5048" w:rsidP="00E72A96">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Also, if we have certain tasks that are urgent, </w:t>
            </w:r>
            <w:r w:rsidR="009C6074">
              <w:rPr>
                <w:rFonts w:ascii="Arial" w:eastAsia="Times New Roman" w:hAnsi="Arial" w:cs="Arial"/>
                <w:sz w:val="23"/>
                <w:szCs w:val="23"/>
              </w:rPr>
              <w:t>they should be listed on the home page.  That means that tasks should have a “hot” radio button or something.</w:t>
            </w:r>
          </w:p>
          <w:p w14:paraId="5D35CADB" w14:textId="5C087DD5" w:rsidR="009C6074" w:rsidRDefault="009C6074" w:rsidP="00E72A96">
            <w:pPr>
              <w:spacing w:after="60"/>
              <w:ind w:left="228"/>
              <w:textAlignment w:val="baseline"/>
              <w:rPr>
                <w:rFonts w:ascii="Arial" w:eastAsia="Times New Roman" w:hAnsi="Arial" w:cs="Arial"/>
                <w:sz w:val="23"/>
                <w:szCs w:val="23"/>
              </w:rPr>
            </w:pPr>
            <w:r>
              <w:rPr>
                <w:rFonts w:ascii="Arial" w:eastAsia="Times New Roman" w:hAnsi="Arial" w:cs="Arial"/>
                <w:sz w:val="23"/>
                <w:szCs w:val="23"/>
              </w:rPr>
              <w:t>I guess both the PM and I would have the ability to mark a task as “hot”</w:t>
            </w:r>
          </w:p>
          <w:p w14:paraId="7801FD8C" w14:textId="38C5955A" w:rsidR="009C6074" w:rsidRPr="006F5048" w:rsidRDefault="009C6074" w:rsidP="006F5048">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But also … certain projects are </w:t>
            </w:r>
            <w:proofErr w:type="gramStart"/>
            <w:r>
              <w:rPr>
                <w:rFonts w:ascii="Arial" w:eastAsia="Times New Roman" w:hAnsi="Arial" w:cs="Arial"/>
                <w:sz w:val="23"/>
                <w:szCs w:val="23"/>
              </w:rPr>
              <w:t>hot</w:t>
            </w:r>
            <w:proofErr w:type="gramEnd"/>
            <w:r>
              <w:rPr>
                <w:rFonts w:ascii="Arial" w:eastAsia="Times New Roman" w:hAnsi="Arial" w:cs="Arial"/>
                <w:sz w:val="23"/>
                <w:szCs w:val="23"/>
              </w:rPr>
              <w:t xml:space="preserve"> and others are not.  I want “hot” projects to come to the top of the list.</w:t>
            </w:r>
            <w:ins w:id="43" w:author="greenGoat" w:date="2019-12-21T06:35:00Z">
              <w:r w:rsidR="009C77B1">
                <w:rPr>
                  <w:rFonts w:ascii="Arial" w:eastAsia="Times New Roman" w:hAnsi="Arial" w:cs="Arial"/>
                  <w:sz w:val="23"/>
                  <w:szCs w:val="23"/>
                </w:rPr>
                <w:t xml:space="preserve">  </w:t>
              </w:r>
              <w:r w:rsidR="009C77B1" w:rsidRPr="009C77B1">
                <w:rPr>
                  <w:rFonts w:ascii="Arial" w:eastAsia="Times New Roman" w:hAnsi="Arial" w:cs="Arial"/>
                  <w:sz w:val="23"/>
                  <w:szCs w:val="23"/>
                  <w:highlight w:val="yellow"/>
                  <w:rPrChange w:id="44" w:author="greenGoat" w:date="2019-12-21T06:36:00Z">
                    <w:rPr>
                      <w:rFonts w:ascii="Arial" w:eastAsia="Times New Roman" w:hAnsi="Arial" w:cs="Arial"/>
                      <w:sz w:val="23"/>
                      <w:szCs w:val="23"/>
                    </w:rPr>
                  </w:rPrChange>
                </w:rPr>
                <w:t>This</w:t>
              </w:r>
            </w:ins>
            <w:ins w:id="45" w:author="greenGoat" w:date="2019-12-21T06:36:00Z">
              <w:r w:rsidR="009C77B1" w:rsidRPr="009C77B1">
                <w:rPr>
                  <w:rFonts w:ascii="Arial" w:eastAsia="Times New Roman" w:hAnsi="Arial" w:cs="Arial"/>
                  <w:sz w:val="23"/>
                  <w:szCs w:val="23"/>
                  <w:highlight w:val="yellow"/>
                  <w:rPrChange w:id="46" w:author="greenGoat" w:date="2019-12-21T06:36:00Z">
                    <w:rPr>
                      <w:rFonts w:ascii="Arial" w:eastAsia="Times New Roman" w:hAnsi="Arial" w:cs="Arial"/>
                      <w:sz w:val="23"/>
                      <w:szCs w:val="23"/>
                    </w:rPr>
                  </w:rPrChange>
                </w:rPr>
                <w:t xml:space="preserve"> is a </w:t>
              </w:r>
            </w:ins>
            <w:ins w:id="47" w:author="greenGoat" w:date="2019-12-21T07:21:00Z">
              <w:r w:rsidR="00C729AB">
                <w:rPr>
                  <w:rFonts w:ascii="Arial" w:eastAsia="Times New Roman" w:hAnsi="Arial" w:cs="Arial"/>
                  <w:sz w:val="23"/>
                  <w:szCs w:val="23"/>
                  <w:highlight w:val="yellow"/>
                </w:rPr>
                <w:t xml:space="preserve">default </w:t>
              </w:r>
            </w:ins>
            <w:ins w:id="48" w:author="greenGoat" w:date="2019-12-21T06:36:00Z">
              <w:r w:rsidR="009C77B1" w:rsidRPr="009C77B1">
                <w:rPr>
                  <w:rFonts w:ascii="Arial" w:eastAsia="Times New Roman" w:hAnsi="Arial" w:cs="Arial"/>
                  <w:sz w:val="23"/>
                  <w:szCs w:val="23"/>
                  <w:highlight w:val="yellow"/>
                  <w:rPrChange w:id="49" w:author="greenGoat" w:date="2019-12-21T06:36:00Z">
                    <w:rPr>
                      <w:rFonts w:ascii="Arial" w:eastAsia="Times New Roman" w:hAnsi="Arial" w:cs="Arial"/>
                      <w:sz w:val="23"/>
                      <w:szCs w:val="23"/>
                    </w:rPr>
                  </w:rPrChange>
                </w:rPr>
                <w:t>dashboard module.</w:t>
              </w:r>
            </w:ins>
          </w:p>
        </w:tc>
      </w:tr>
      <w:tr w:rsidR="009C6074" w:rsidRPr="002C615E" w14:paraId="265A9E47"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1D67EB43" w14:textId="77777777" w:rsidR="009C6074" w:rsidRDefault="009C6074" w:rsidP="009C6074">
            <w:pPr>
              <w:spacing w:before="100" w:beforeAutospacing="1" w:after="100" w:afterAutospacing="1"/>
              <w:ind w:left="168"/>
              <w:textAlignment w:val="baseline"/>
              <w:rPr>
                <w:ins w:id="50" w:author="greenGoat" w:date="2019-12-21T06:48:00Z"/>
                <w:rFonts w:ascii="Arial" w:eastAsia="Times New Roman" w:hAnsi="Arial" w:cs="Arial"/>
                <w:b/>
                <w:bCs/>
                <w:sz w:val="24"/>
                <w:szCs w:val="24"/>
              </w:rPr>
            </w:pPr>
            <w:r>
              <w:rPr>
                <w:rFonts w:ascii="Arial" w:eastAsia="Times New Roman" w:hAnsi="Arial" w:cs="Arial"/>
                <w:b/>
                <w:bCs/>
                <w:sz w:val="24"/>
                <w:szCs w:val="24"/>
              </w:rPr>
              <w:t>Item Status – uploading a catalog</w:t>
            </w:r>
          </w:p>
          <w:p w14:paraId="779EA391" w14:textId="77777777" w:rsidR="008D04A9" w:rsidRDefault="008D04A9" w:rsidP="009C6074">
            <w:pPr>
              <w:spacing w:before="100" w:beforeAutospacing="1" w:after="100" w:afterAutospacing="1"/>
              <w:ind w:left="168"/>
              <w:textAlignment w:val="baseline"/>
              <w:rPr>
                <w:ins w:id="51" w:author="greenGoat" w:date="2019-12-21T06:48:00Z"/>
                <w:rFonts w:ascii="Arial" w:eastAsia="Times New Roman" w:hAnsi="Arial" w:cs="Arial"/>
                <w:b/>
                <w:bCs/>
                <w:sz w:val="24"/>
                <w:szCs w:val="24"/>
              </w:rPr>
            </w:pPr>
          </w:p>
          <w:p w14:paraId="092641C4" w14:textId="3C9A1350" w:rsidR="008D04A9" w:rsidRDefault="008D04A9" w:rsidP="009C6074">
            <w:pPr>
              <w:spacing w:before="100" w:beforeAutospacing="1" w:after="100" w:afterAutospacing="1"/>
              <w:ind w:left="168"/>
              <w:textAlignment w:val="baseline"/>
              <w:rPr>
                <w:rFonts w:ascii="Arial" w:eastAsia="Times New Roman" w:hAnsi="Arial" w:cs="Arial"/>
                <w:b/>
                <w:bCs/>
                <w:sz w:val="24"/>
                <w:szCs w:val="24"/>
              </w:rPr>
            </w:pPr>
            <w:ins w:id="52" w:author="greenGoat" w:date="2019-12-21T06:48:00Z">
              <w:r w:rsidRPr="008D04A9">
                <w:rPr>
                  <w:rFonts w:ascii="Arial" w:eastAsia="Times New Roman" w:hAnsi="Arial" w:cs="Arial"/>
                  <w:b/>
                  <w:bCs/>
                  <w:sz w:val="24"/>
                  <w:szCs w:val="24"/>
                  <w:highlight w:val="yellow"/>
                  <w:rPrChange w:id="53" w:author="greenGoat" w:date="2019-12-21T06:48:00Z">
                    <w:rPr>
                      <w:rFonts w:ascii="Arial" w:eastAsia="Times New Roman" w:hAnsi="Arial" w:cs="Arial"/>
                      <w:b/>
                      <w:bCs/>
                      <w:sz w:val="24"/>
                      <w:szCs w:val="24"/>
                    </w:rPr>
                  </w:rPrChange>
                </w:rPr>
                <w:t>Is this what you’re calling “products”?</w:t>
              </w:r>
              <w:r>
                <w:rPr>
                  <w:rFonts w:ascii="Arial" w:eastAsia="Times New Roman" w:hAnsi="Arial" w:cs="Arial"/>
                  <w:b/>
                  <w:bCs/>
                  <w:sz w:val="24"/>
                  <w:szCs w:val="24"/>
                </w:rPr>
                <w:t xml:space="preserve"> </w:t>
              </w:r>
            </w:ins>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272B0815" w14:textId="77777777" w:rsidR="009C6074" w:rsidRDefault="009C6074"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Each material item within the project has its own status.  The project is composed of many different materials, and the entire list is called a catalog.</w:t>
            </w:r>
          </w:p>
          <w:p w14:paraId="5A6DEE0F" w14:textId="77777777" w:rsidR="009C6074" w:rsidRDefault="009C6074"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I log into the app … find a new project</w:t>
            </w:r>
          </w:p>
          <w:p w14:paraId="44F0E1A7" w14:textId="77777777" w:rsidR="009C6074" w:rsidRDefault="009C6074"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I have an excel file that has catalog details (please reference the excel file we posted)</w:t>
            </w:r>
          </w:p>
          <w:p w14:paraId="320CD41F" w14:textId="70E50DED" w:rsidR="009C6074" w:rsidRDefault="009C6074"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I would hit an “upload” facilitator and upload a file of data </w:t>
            </w:r>
            <w:ins w:id="54" w:author="greenGoat" w:date="2019-12-21T06:47:00Z">
              <w:r w:rsidR="008D04A9" w:rsidRPr="008D04A9">
                <w:rPr>
                  <w:rFonts w:ascii="Arial" w:eastAsia="Times New Roman" w:hAnsi="Arial" w:cs="Arial"/>
                  <w:sz w:val="23"/>
                  <w:szCs w:val="23"/>
                  <w:highlight w:val="yellow"/>
                  <w:rPrChange w:id="55" w:author="greenGoat" w:date="2019-12-21T06:47:00Z">
                    <w:rPr>
                      <w:rFonts w:ascii="Arial" w:eastAsia="Times New Roman" w:hAnsi="Arial" w:cs="Arial"/>
                      <w:sz w:val="23"/>
                      <w:szCs w:val="23"/>
                    </w:rPr>
                  </w:rPrChange>
                </w:rPr>
                <w:t>where is this done?</w:t>
              </w:r>
            </w:ins>
          </w:p>
          <w:p w14:paraId="21A07536" w14:textId="77777777" w:rsidR="009C6074" w:rsidRDefault="009C6074"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The Admin panel accept the file and separates the file into individual items.</w:t>
            </w:r>
          </w:p>
          <w:p w14:paraId="5911F6A3" w14:textId="17BF393C" w:rsidR="009C6074" w:rsidRPr="00A207A9" w:rsidRDefault="009C6074" w:rsidP="00797842">
            <w:pPr>
              <w:pStyle w:val="ListParagraph"/>
              <w:numPr>
                <w:ilvl w:val="0"/>
                <w:numId w:val="2"/>
              </w:numPr>
              <w:spacing w:after="60"/>
              <w:textAlignment w:val="baseline"/>
              <w:rPr>
                <w:rFonts w:ascii="Arial" w:eastAsia="Times New Roman" w:hAnsi="Arial" w:cs="Arial"/>
                <w:sz w:val="23"/>
                <w:szCs w:val="23"/>
                <w:highlight w:val="yellow"/>
                <w:rPrChange w:id="56" w:author="greenGoat" w:date="2019-12-21T06:59:00Z">
                  <w:rPr>
                    <w:rFonts w:ascii="Arial" w:eastAsia="Times New Roman" w:hAnsi="Arial" w:cs="Arial"/>
                    <w:sz w:val="23"/>
                    <w:szCs w:val="23"/>
                  </w:rPr>
                </w:rPrChange>
              </w:rPr>
            </w:pPr>
            <w:r w:rsidRPr="00797842">
              <w:rPr>
                <w:rFonts w:ascii="Arial" w:eastAsia="Times New Roman" w:hAnsi="Arial" w:cs="Arial"/>
                <w:sz w:val="23"/>
                <w:szCs w:val="23"/>
              </w:rPr>
              <w:t>The items may be associated with a photo or photos</w:t>
            </w:r>
            <w:ins w:id="57" w:author="greenGoat" w:date="2019-12-21T06:58:00Z">
              <w:r w:rsidR="00A207A9">
                <w:rPr>
                  <w:rFonts w:ascii="Arial" w:eastAsia="Times New Roman" w:hAnsi="Arial" w:cs="Arial"/>
                  <w:sz w:val="23"/>
                  <w:szCs w:val="23"/>
                </w:rPr>
                <w:t xml:space="preserve"> </w:t>
              </w:r>
              <w:r w:rsidR="00A207A9" w:rsidRPr="00A207A9">
                <w:rPr>
                  <w:rFonts w:ascii="Arial" w:eastAsia="Times New Roman" w:hAnsi="Arial" w:cs="Arial"/>
                  <w:sz w:val="23"/>
                  <w:szCs w:val="23"/>
                  <w:highlight w:val="yellow"/>
                  <w:rPrChange w:id="58" w:author="greenGoat" w:date="2019-12-21T06:59:00Z">
                    <w:rPr>
                      <w:rFonts w:ascii="Arial" w:eastAsia="Times New Roman" w:hAnsi="Arial" w:cs="Arial"/>
                      <w:sz w:val="23"/>
                      <w:szCs w:val="23"/>
                    </w:rPr>
                  </w:rPrChange>
                </w:rPr>
                <w:t>– I don’t see existing photos for the chair listed on the “edit” fie</w:t>
              </w:r>
            </w:ins>
            <w:ins w:id="59" w:author="greenGoat" w:date="2019-12-21T06:59:00Z">
              <w:r w:rsidR="00A207A9" w:rsidRPr="00A207A9">
                <w:rPr>
                  <w:rFonts w:ascii="Arial" w:eastAsia="Times New Roman" w:hAnsi="Arial" w:cs="Arial"/>
                  <w:sz w:val="23"/>
                  <w:szCs w:val="23"/>
                  <w:highlight w:val="yellow"/>
                  <w:rPrChange w:id="60" w:author="greenGoat" w:date="2019-12-21T06:59:00Z">
                    <w:rPr>
                      <w:rFonts w:ascii="Arial" w:eastAsia="Times New Roman" w:hAnsi="Arial" w:cs="Arial"/>
                      <w:sz w:val="23"/>
                      <w:szCs w:val="23"/>
                    </w:rPr>
                  </w:rPrChange>
                </w:rPr>
                <w:t>ld.  There doesn’t seem to be a way to delete a photo, once it’s added. Also, when I tried to upload a photo, I got an error message (which I saved).</w:t>
              </w:r>
            </w:ins>
          </w:p>
          <w:p w14:paraId="3B016837" w14:textId="1DAB64F5" w:rsidR="00797842" w:rsidRPr="008D04A9" w:rsidRDefault="00797842" w:rsidP="00797842">
            <w:pPr>
              <w:pStyle w:val="ListParagraph"/>
              <w:numPr>
                <w:ilvl w:val="0"/>
                <w:numId w:val="2"/>
              </w:numPr>
              <w:spacing w:after="60"/>
              <w:textAlignment w:val="baseline"/>
              <w:rPr>
                <w:rFonts w:ascii="Arial" w:eastAsia="Times New Roman" w:hAnsi="Arial" w:cs="Arial"/>
                <w:sz w:val="23"/>
                <w:szCs w:val="23"/>
                <w:highlight w:val="yellow"/>
                <w:rPrChange w:id="61" w:author="greenGoat" w:date="2019-12-21T06:49:00Z">
                  <w:rPr>
                    <w:rFonts w:ascii="Arial" w:eastAsia="Times New Roman" w:hAnsi="Arial" w:cs="Arial"/>
                    <w:sz w:val="23"/>
                    <w:szCs w:val="23"/>
                  </w:rPr>
                </w:rPrChange>
              </w:rPr>
            </w:pPr>
            <w:r w:rsidRPr="008D04A9">
              <w:rPr>
                <w:rFonts w:ascii="Arial" w:eastAsia="Times New Roman" w:hAnsi="Arial" w:cs="Arial"/>
                <w:sz w:val="23"/>
                <w:szCs w:val="23"/>
                <w:highlight w:val="yellow"/>
                <w:rPrChange w:id="62" w:author="greenGoat" w:date="2019-12-21T06:49:00Z">
                  <w:rPr>
                    <w:rFonts w:ascii="Arial" w:eastAsia="Times New Roman" w:hAnsi="Arial" w:cs="Arial"/>
                    <w:sz w:val="23"/>
                    <w:szCs w:val="23"/>
                  </w:rPr>
                </w:rPrChange>
              </w:rPr>
              <w:t>Each item is associated with a project ID</w:t>
            </w:r>
            <w:ins w:id="63" w:author="greenGoat" w:date="2019-12-21T06:49:00Z">
              <w:r w:rsidR="008D04A9">
                <w:rPr>
                  <w:rFonts w:ascii="Arial" w:eastAsia="Times New Roman" w:hAnsi="Arial" w:cs="Arial"/>
                  <w:sz w:val="23"/>
                  <w:szCs w:val="23"/>
                  <w:highlight w:val="yellow"/>
                </w:rPr>
                <w:t xml:space="preserve"> … </w:t>
              </w:r>
            </w:ins>
            <w:ins w:id="64" w:author="greenGoat" w:date="2019-12-21T06:50:00Z">
              <w:r w:rsidR="008D04A9">
                <w:rPr>
                  <w:rFonts w:ascii="Arial" w:eastAsia="Times New Roman" w:hAnsi="Arial" w:cs="Arial"/>
                  <w:sz w:val="23"/>
                  <w:szCs w:val="23"/>
                  <w:highlight w:val="yellow"/>
                </w:rPr>
                <w:t>the item in test sho</w:t>
              </w:r>
            </w:ins>
            <w:ins w:id="65" w:author="greenGoat" w:date="2019-12-21T06:51:00Z">
              <w:r w:rsidR="008D04A9">
                <w:rPr>
                  <w:rFonts w:ascii="Arial" w:eastAsia="Times New Roman" w:hAnsi="Arial" w:cs="Arial"/>
                  <w:sz w:val="23"/>
                  <w:szCs w:val="23"/>
                  <w:highlight w:val="yellow"/>
                </w:rPr>
                <w:t>uld be associated with a project code</w:t>
              </w:r>
            </w:ins>
            <w:ins w:id="66" w:author="greenGoat" w:date="2019-12-21T07:21:00Z">
              <w:r w:rsidR="00C729AB">
                <w:rPr>
                  <w:rFonts w:ascii="Arial" w:eastAsia="Times New Roman" w:hAnsi="Arial" w:cs="Arial"/>
                  <w:sz w:val="23"/>
                  <w:szCs w:val="23"/>
                  <w:highlight w:val="yellow"/>
                </w:rPr>
                <w:t xml:space="preserve"> – when I associated a test item with a test project, the test project did not pre</w:t>
              </w:r>
            </w:ins>
            <w:ins w:id="67" w:author="greenGoat" w:date="2019-12-21T07:22:00Z">
              <w:r w:rsidR="00C729AB">
                <w:rPr>
                  <w:rFonts w:ascii="Arial" w:eastAsia="Times New Roman" w:hAnsi="Arial" w:cs="Arial"/>
                  <w:sz w:val="23"/>
                  <w:szCs w:val="23"/>
                  <w:highlight w:val="yellow"/>
                </w:rPr>
                <w:t>-fill upon save/select the item</w:t>
              </w:r>
            </w:ins>
          </w:p>
          <w:p w14:paraId="6D51E090" w14:textId="3FE58BBA" w:rsidR="00797842" w:rsidRPr="00797842" w:rsidRDefault="00797842" w:rsidP="00797842">
            <w:pPr>
              <w:pStyle w:val="ListParagraph"/>
              <w:numPr>
                <w:ilvl w:val="0"/>
                <w:numId w:val="2"/>
              </w:numPr>
              <w:spacing w:after="60"/>
              <w:textAlignment w:val="baseline"/>
              <w:rPr>
                <w:rFonts w:ascii="Arial" w:eastAsia="Times New Roman" w:hAnsi="Arial" w:cs="Arial"/>
                <w:sz w:val="23"/>
                <w:szCs w:val="23"/>
              </w:rPr>
            </w:pPr>
            <w:r>
              <w:rPr>
                <w:rFonts w:ascii="Arial" w:eastAsia="Times New Roman" w:hAnsi="Arial" w:cs="Arial"/>
                <w:sz w:val="23"/>
                <w:szCs w:val="23"/>
              </w:rPr>
              <w:t>Certain items from ONE project *may* be moved to another project (or inventory) for future sale.  This is a status field.</w:t>
            </w:r>
            <w:ins w:id="68" w:author="greenGoat" w:date="2019-12-21T06:50:00Z">
              <w:r w:rsidR="008D04A9">
                <w:rPr>
                  <w:rFonts w:ascii="Arial" w:eastAsia="Times New Roman" w:hAnsi="Arial" w:cs="Arial"/>
                  <w:sz w:val="23"/>
                  <w:szCs w:val="23"/>
                </w:rPr>
                <w:t xml:space="preserve">  </w:t>
              </w:r>
              <w:r w:rsidR="008D04A9" w:rsidRPr="008D04A9">
                <w:rPr>
                  <w:rFonts w:ascii="Arial" w:eastAsia="Times New Roman" w:hAnsi="Arial" w:cs="Arial"/>
                  <w:sz w:val="23"/>
                  <w:szCs w:val="23"/>
                  <w:highlight w:val="yellow"/>
                  <w:rPrChange w:id="69" w:author="greenGoat" w:date="2019-12-21T06:50:00Z">
                    <w:rPr>
                      <w:rFonts w:ascii="Arial" w:eastAsia="Times New Roman" w:hAnsi="Arial" w:cs="Arial"/>
                      <w:sz w:val="23"/>
                      <w:szCs w:val="23"/>
                    </w:rPr>
                  </w:rPrChange>
                </w:rPr>
                <w:t>This needs to be added</w:t>
              </w:r>
            </w:ins>
          </w:p>
          <w:p w14:paraId="6729CE7B" w14:textId="6E498E38" w:rsidR="009C6074" w:rsidRDefault="009C6074" w:rsidP="00797842">
            <w:pPr>
              <w:pStyle w:val="ListParagraph"/>
              <w:numPr>
                <w:ilvl w:val="0"/>
                <w:numId w:val="2"/>
              </w:numPr>
              <w:spacing w:after="60"/>
              <w:textAlignment w:val="baseline"/>
              <w:rPr>
                <w:rFonts w:ascii="Arial" w:eastAsia="Times New Roman" w:hAnsi="Arial" w:cs="Arial"/>
                <w:sz w:val="23"/>
                <w:szCs w:val="23"/>
              </w:rPr>
            </w:pPr>
            <w:r w:rsidRPr="00797842">
              <w:rPr>
                <w:rFonts w:ascii="Arial" w:eastAsia="Times New Roman" w:hAnsi="Arial" w:cs="Arial"/>
                <w:sz w:val="23"/>
                <w:szCs w:val="23"/>
              </w:rPr>
              <w:t xml:space="preserve">The items </w:t>
            </w:r>
            <w:r w:rsidR="00797842" w:rsidRPr="00797842">
              <w:rPr>
                <w:rFonts w:ascii="Arial" w:eastAsia="Times New Roman" w:hAnsi="Arial" w:cs="Arial"/>
                <w:sz w:val="23"/>
                <w:szCs w:val="23"/>
              </w:rPr>
              <w:t xml:space="preserve">need their own status, the ability to be GROUPED, and buyer(s) status / contact information / most recent contact date for each.  </w:t>
            </w:r>
            <w:ins w:id="70" w:author="greenGoat" w:date="2019-12-21T06:50:00Z">
              <w:r w:rsidR="008D04A9">
                <w:rPr>
                  <w:rFonts w:ascii="Arial" w:eastAsia="Times New Roman" w:hAnsi="Arial" w:cs="Arial"/>
                  <w:sz w:val="23"/>
                  <w:szCs w:val="23"/>
                </w:rPr>
                <w:t xml:space="preserve"> </w:t>
              </w:r>
              <w:r w:rsidR="008D04A9" w:rsidRPr="002D5950">
                <w:rPr>
                  <w:rFonts w:ascii="Arial" w:eastAsia="Times New Roman" w:hAnsi="Arial" w:cs="Arial"/>
                  <w:sz w:val="23"/>
                  <w:szCs w:val="23"/>
                  <w:highlight w:val="yellow"/>
                </w:rPr>
                <w:t>This needs to be added</w:t>
              </w:r>
            </w:ins>
          </w:p>
          <w:p w14:paraId="4D62329C" w14:textId="4CD6FF1D" w:rsidR="00797842" w:rsidRPr="00A207A9" w:rsidRDefault="00797842" w:rsidP="00797842">
            <w:pPr>
              <w:pStyle w:val="ListParagraph"/>
              <w:numPr>
                <w:ilvl w:val="0"/>
                <w:numId w:val="2"/>
              </w:numPr>
              <w:spacing w:after="60"/>
              <w:textAlignment w:val="baseline"/>
              <w:rPr>
                <w:rFonts w:ascii="Arial" w:eastAsia="Times New Roman" w:hAnsi="Arial" w:cs="Arial"/>
                <w:sz w:val="23"/>
                <w:szCs w:val="23"/>
                <w:highlight w:val="yellow"/>
                <w:rPrChange w:id="71" w:author="greenGoat" w:date="2019-12-21T07:00:00Z">
                  <w:rPr>
                    <w:rFonts w:ascii="Arial" w:eastAsia="Times New Roman" w:hAnsi="Arial" w:cs="Arial"/>
                    <w:sz w:val="23"/>
                    <w:szCs w:val="23"/>
                  </w:rPr>
                </w:rPrChange>
              </w:rPr>
            </w:pPr>
            <w:r>
              <w:rPr>
                <w:rFonts w:ascii="Arial" w:eastAsia="Times New Roman" w:hAnsi="Arial" w:cs="Arial"/>
                <w:sz w:val="23"/>
                <w:szCs w:val="23"/>
              </w:rPr>
              <w:t xml:space="preserve">When an item is sold, its status changes to sold, </w:t>
            </w:r>
            <w:ins w:id="72" w:author="greenGoat" w:date="2019-12-21T07:00:00Z">
              <w:r w:rsidR="00A207A9" w:rsidRPr="00A207A9">
                <w:rPr>
                  <w:rFonts w:ascii="Arial" w:eastAsia="Times New Roman" w:hAnsi="Arial" w:cs="Arial"/>
                  <w:sz w:val="23"/>
                  <w:szCs w:val="23"/>
                  <w:highlight w:val="yellow"/>
                  <w:rPrChange w:id="73" w:author="greenGoat" w:date="2019-12-21T07:00:00Z">
                    <w:rPr>
                      <w:rFonts w:ascii="Arial" w:eastAsia="Times New Roman" w:hAnsi="Arial" w:cs="Arial"/>
                      <w:sz w:val="23"/>
                      <w:szCs w:val="23"/>
                    </w:rPr>
                  </w:rPrChange>
                </w:rPr>
                <w:t>year drop down should not go back to 2014</w:t>
              </w:r>
            </w:ins>
            <w:ins w:id="74" w:author="greenGoat" w:date="2019-12-21T07:29:00Z">
              <w:r w:rsidR="00C729AB">
                <w:rPr>
                  <w:rFonts w:ascii="Arial" w:eastAsia="Times New Roman" w:hAnsi="Arial" w:cs="Arial"/>
                  <w:sz w:val="23"/>
                  <w:szCs w:val="23"/>
                  <w:highlight w:val="yellow"/>
                </w:rPr>
                <w:t xml:space="preserve"> … can sold items move to the bottom of the list?</w:t>
              </w:r>
            </w:ins>
          </w:p>
          <w:p w14:paraId="6D132447" w14:textId="23F0AF39" w:rsidR="00797842" w:rsidRPr="00A207A9" w:rsidRDefault="00797842" w:rsidP="00797842">
            <w:pPr>
              <w:pStyle w:val="ListParagraph"/>
              <w:numPr>
                <w:ilvl w:val="0"/>
                <w:numId w:val="2"/>
              </w:numPr>
              <w:spacing w:after="60"/>
              <w:textAlignment w:val="baseline"/>
              <w:rPr>
                <w:rFonts w:ascii="Arial" w:eastAsia="Times New Roman" w:hAnsi="Arial" w:cs="Arial"/>
                <w:sz w:val="23"/>
                <w:szCs w:val="23"/>
                <w:highlight w:val="yellow"/>
                <w:rPrChange w:id="75" w:author="greenGoat" w:date="2019-12-21T07:00:00Z">
                  <w:rPr>
                    <w:rFonts w:ascii="Arial" w:eastAsia="Times New Roman" w:hAnsi="Arial" w:cs="Arial"/>
                    <w:sz w:val="23"/>
                    <w:szCs w:val="23"/>
                  </w:rPr>
                </w:rPrChange>
              </w:rPr>
            </w:pPr>
            <w:r>
              <w:rPr>
                <w:rFonts w:ascii="Arial" w:eastAsia="Times New Roman" w:hAnsi="Arial" w:cs="Arial"/>
                <w:sz w:val="23"/>
                <w:szCs w:val="23"/>
              </w:rPr>
              <w:t xml:space="preserve">If an item needs delivery, delivery cost / address / date may be </w:t>
            </w:r>
            <w:proofErr w:type="gramStart"/>
            <w:r>
              <w:rPr>
                <w:rFonts w:ascii="Arial" w:eastAsia="Times New Roman" w:hAnsi="Arial" w:cs="Arial"/>
                <w:sz w:val="23"/>
                <w:szCs w:val="23"/>
              </w:rPr>
              <w:t>added</w:t>
            </w:r>
            <w:ins w:id="76" w:author="greenGoat" w:date="2019-12-21T07:00:00Z">
              <w:r w:rsidR="00A207A9">
                <w:rPr>
                  <w:rFonts w:ascii="Arial" w:eastAsia="Times New Roman" w:hAnsi="Arial" w:cs="Arial"/>
                  <w:sz w:val="23"/>
                  <w:szCs w:val="23"/>
                </w:rPr>
                <w:t xml:space="preserve">  </w:t>
              </w:r>
              <w:r w:rsidR="00A207A9" w:rsidRPr="00A207A9">
                <w:rPr>
                  <w:rFonts w:ascii="Arial" w:eastAsia="Times New Roman" w:hAnsi="Arial" w:cs="Arial"/>
                  <w:sz w:val="23"/>
                  <w:szCs w:val="23"/>
                  <w:highlight w:val="yellow"/>
                  <w:rPrChange w:id="77" w:author="greenGoat" w:date="2019-12-21T07:00:00Z">
                    <w:rPr>
                      <w:rFonts w:ascii="Arial" w:eastAsia="Times New Roman" w:hAnsi="Arial" w:cs="Arial"/>
                      <w:sz w:val="23"/>
                      <w:szCs w:val="23"/>
                    </w:rPr>
                  </w:rPrChange>
                </w:rPr>
                <w:t>need</w:t>
              </w:r>
              <w:proofErr w:type="gramEnd"/>
              <w:r w:rsidR="00A207A9" w:rsidRPr="00A207A9">
                <w:rPr>
                  <w:rFonts w:ascii="Arial" w:eastAsia="Times New Roman" w:hAnsi="Arial" w:cs="Arial"/>
                  <w:sz w:val="23"/>
                  <w:szCs w:val="23"/>
                  <w:highlight w:val="yellow"/>
                  <w:rPrChange w:id="78" w:author="greenGoat" w:date="2019-12-21T07:00:00Z">
                    <w:rPr>
                      <w:rFonts w:ascii="Arial" w:eastAsia="Times New Roman" w:hAnsi="Arial" w:cs="Arial"/>
                      <w:sz w:val="23"/>
                      <w:szCs w:val="23"/>
                    </w:rPr>
                  </w:rPrChange>
                </w:rPr>
                <w:t xml:space="preserve"> “delivery date”</w:t>
              </w:r>
            </w:ins>
          </w:p>
          <w:p w14:paraId="150DFAD0" w14:textId="77777777" w:rsidR="00797842" w:rsidRDefault="00797842" w:rsidP="00797842">
            <w:pPr>
              <w:pStyle w:val="ListParagraph"/>
              <w:numPr>
                <w:ilvl w:val="0"/>
                <w:numId w:val="2"/>
              </w:numPr>
              <w:spacing w:after="60"/>
              <w:textAlignment w:val="baseline"/>
              <w:rPr>
                <w:rFonts w:ascii="Arial" w:eastAsia="Times New Roman" w:hAnsi="Arial" w:cs="Arial"/>
                <w:sz w:val="23"/>
                <w:szCs w:val="23"/>
              </w:rPr>
            </w:pPr>
            <w:r>
              <w:rPr>
                <w:rFonts w:ascii="Arial" w:eastAsia="Times New Roman" w:hAnsi="Arial" w:cs="Arial"/>
                <w:sz w:val="23"/>
                <w:szCs w:val="23"/>
              </w:rPr>
              <w:t>Not sure if there’s a payment pending status, while we wait for credit card info or something</w:t>
            </w:r>
          </w:p>
          <w:p w14:paraId="1BB5BE84" w14:textId="230404B0" w:rsidR="00797842" w:rsidRPr="00797842" w:rsidRDefault="00797842" w:rsidP="00797842">
            <w:pPr>
              <w:pStyle w:val="ListParagraph"/>
              <w:numPr>
                <w:ilvl w:val="0"/>
                <w:numId w:val="2"/>
              </w:numPr>
              <w:spacing w:after="60"/>
              <w:textAlignment w:val="baseline"/>
              <w:rPr>
                <w:rFonts w:ascii="Arial" w:eastAsia="Times New Roman" w:hAnsi="Arial" w:cs="Arial"/>
                <w:sz w:val="23"/>
                <w:szCs w:val="23"/>
              </w:rPr>
            </w:pPr>
            <w:r>
              <w:rPr>
                <w:rFonts w:ascii="Arial" w:eastAsia="Times New Roman" w:hAnsi="Arial" w:cs="Arial"/>
                <w:sz w:val="23"/>
                <w:szCs w:val="23"/>
              </w:rPr>
              <w:t>Different payment methods</w:t>
            </w:r>
          </w:p>
        </w:tc>
      </w:tr>
      <w:tr w:rsidR="009C6074" w:rsidRPr="002C615E" w14:paraId="006D7318"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4B21D3E5" w14:textId="77777777" w:rsidR="009C6074" w:rsidRDefault="009C6074" w:rsidP="009C6074">
            <w:pPr>
              <w:spacing w:before="100" w:beforeAutospacing="1" w:after="100" w:afterAutospacing="1"/>
              <w:ind w:left="168"/>
              <w:textAlignment w:val="baseline"/>
              <w:rPr>
                <w:rFonts w:ascii="Arial" w:eastAsia="Times New Roman" w:hAnsi="Arial" w:cs="Arial"/>
                <w:b/>
                <w:bCs/>
                <w:color w:val="FF0000"/>
                <w:sz w:val="24"/>
                <w:szCs w:val="24"/>
              </w:rPr>
            </w:pPr>
            <w:r w:rsidRPr="005538E8">
              <w:rPr>
                <w:rFonts w:ascii="Arial" w:eastAsia="Times New Roman" w:hAnsi="Arial" w:cs="Arial"/>
                <w:b/>
                <w:bCs/>
                <w:color w:val="FF0000"/>
                <w:sz w:val="24"/>
                <w:szCs w:val="24"/>
              </w:rPr>
              <w:t>Item Status – group items into a group</w:t>
            </w:r>
          </w:p>
          <w:p w14:paraId="46DC085E" w14:textId="5CCC26A8" w:rsidR="005538E8" w:rsidRPr="005538E8" w:rsidRDefault="005538E8" w:rsidP="009C6074">
            <w:pPr>
              <w:spacing w:before="100" w:beforeAutospacing="1" w:after="100" w:afterAutospacing="1"/>
              <w:ind w:left="168"/>
              <w:textAlignment w:val="baseline"/>
              <w:rPr>
                <w:rFonts w:ascii="Arial" w:eastAsia="Times New Roman" w:hAnsi="Arial" w:cs="Arial"/>
                <w:color w:val="FF0000"/>
                <w:sz w:val="24"/>
                <w:szCs w:val="24"/>
              </w:rPr>
            </w:pPr>
            <w:r w:rsidRPr="00A207A9">
              <w:rPr>
                <w:rFonts w:ascii="Arial" w:eastAsia="Times New Roman" w:hAnsi="Arial" w:cs="Arial"/>
                <w:b/>
                <w:bCs/>
                <w:color w:val="FF0000"/>
                <w:sz w:val="24"/>
                <w:szCs w:val="24"/>
                <w:highlight w:val="yellow"/>
                <w:rPrChange w:id="79" w:author="greenGoat" w:date="2019-12-21T06:58:00Z">
                  <w:rPr>
                    <w:rFonts w:ascii="Arial" w:eastAsia="Times New Roman" w:hAnsi="Arial" w:cs="Arial"/>
                    <w:b/>
                    <w:bCs/>
                    <w:color w:val="FF0000"/>
                    <w:sz w:val="24"/>
                    <w:szCs w:val="24"/>
                  </w:rPr>
                </w:rPrChange>
              </w:rPr>
              <w:t>(Omar will get back to me)</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1FD11DC6" w14:textId="77777777" w:rsidR="009C6074" w:rsidRDefault="009C6074"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Each material item within the project has its own status.  Sometimes, individual items are grouped (like … several base cabinets into a kitchen) and sold together.</w:t>
            </w:r>
          </w:p>
          <w:p w14:paraId="346FE855" w14:textId="77777777" w:rsidR="009C6074" w:rsidRDefault="009C6074"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I log into the app … go to the project</w:t>
            </w:r>
          </w:p>
          <w:p w14:paraId="71E7EFCA" w14:textId="77777777" w:rsidR="00797842" w:rsidRDefault="009C6074" w:rsidP="00797842">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I go to “catalog” and see the individual items.  </w:t>
            </w:r>
          </w:p>
          <w:p w14:paraId="6FDE2895" w14:textId="77777777" w:rsidR="00797842" w:rsidRDefault="00797842" w:rsidP="00797842">
            <w:pPr>
              <w:spacing w:after="60"/>
              <w:ind w:left="228"/>
              <w:textAlignment w:val="baseline"/>
              <w:rPr>
                <w:rFonts w:ascii="Arial" w:eastAsia="Times New Roman" w:hAnsi="Arial" w:cs="Arial"/>
                <w:sz w:val="23"/>
                <w:szCs w:val="23"/>
              </w:rPr>
            </w:pPr>
            <w:r>
              <w:rPr>
                <w:rFonts w:ascii="Arial" w:eastAsia="Times New Roman" w:hAnsi="Arial" w:cs="Arial"/>
                <w:sz w:val="23"/>
                <w:szCs w:val="23"/>
              </w:rPr>
              <w:t>(</w:t>
            </w:r>
            <w:r w:rsidR="009C6074">
              <w:rPr>
                <w:rFonts w:ascii="Arial" w:eastAsia="Times New Roman" w:hAnsi="Arial" w:cs="Arial"/>
                <w:sz w:val="23"/>
                <w:szCs w:val="23"/>
              </w:rPr>
              <w:t xml:space="preserve">Once these are </w:t>
            </w:r>
            <w:r>
              <w:rPr>
                <w:rFonts w:ascii="Arial" w:eastAsia="Times New Roman" w:hAnsi="Arial" w:cs="Arial"/>
                <w:sz w:val="23"/>
                <w:szCs w:val="23"/>
              </w:rPr>
              <w:t>associated with photos) I can go in and group certain items into their own group and name the group.</w:t>
            </w:r>
          </w:p>
          <w:p w14:paraId="150185F2" w14:textId="77777777" w:rsidR="00797842" w:rsidRDefault="00797842" w:rsidP="00797842">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Once grouped, I can price that for FB / CL / </w:t>
            </w:r>
            <w:proofErr w:type="spellStart"/>
            <w:r>
              <w:rPr>
                <w:rFonts w:ascii="Arial" w:eastAsia="Times New Roman" w:hAnsi="Arial" w:cs="Arial"/>
                <w:sz w:val="23"/>
                <w:szCs w:val="23"/>
              </w:rPr>
              <w:t>gG</w:t>
            </w:r>
            <w:proofErr w:type="spellEnd"/>
            <w:r>
              <w:rPr>
                <w:rFonts w:ascii="Arial" w:eastAsia="Times New Roman" w:hAnsi="Arial" w:cs="Arial"/>
                <w:sz w:val="23"/>
                <w:szCs w:val="23"/>
              </w:rPr>
              <w:t xml:space="preserve"> web site sale</w:t>
            </w:r>
          </w:p>
          <w:p w14:paraId="43853E0D" w14:textId="77777777" w:rsidR="00797842" w:rsidRDefault="00797842" w:rsidP="00797842">
            <w:pPr>
              <w:spacing w:after="60"/>
              <w:ind w:left="228"/>
              <w:textAlignment w:val="baseline"/>
              <w:rPr>
                <w:rFonts w:ascii="Arial" w:eastAsia="Times New Roman" w:hAnsi="Arial" w:cs="Arial"/>
                <w:sz w:val="23"/>
                <w:szCs w:val="23"/>
              </w:rPr>
            </w:pPr>
            <w:r>
              <w:rPr>
                <w:rFonts w:ascii="Arial" w:eastAsia="Times New Roman" w:hAnsi="Arial" w:cs="Arial"/>
                <w:sz w:val="23"/>
                <w:szCs w:val="23"/>
              </w:rPr>
              <w:lastRenderedPageBreak/>
              <w:t xml:space="preserve">Items within the group _may_ be sold individually.  Not sure about messaging / warning messages here.  </w:t>
            </w:r>
          </w:p>
          <w:p w14:paraId="0239DA04" w14:textId="75F9DCF3" w:rsidR="00797842" w:rsidRPr="00093FED" w:rsidRDefault="00797842" w:rsidP="00797842">
            <w:pPr>
              <w:spacing w:after="60"/>
              <w:ind w:left="228"/>
              <w:textAlignment w:val="baseline"/>
              <w:rPr>
                <w:rFonts w:ascii="Arial" w:eastAsia="Times New Roman" w:hAnsi="Arial" w:cs="Arial"/>
                <w:strike/>
                <w:sz w:val="23"/>
                <w:szCs w:val="23"/>
              </w:rPr>
            </w:pPr>
            <w:r w:rsidRPr="00093FED">
              <w:rPr>
                <w:rFonts w:ascii="Arial" w:eastAsia="Times New Roman" w:hAnsi="Arial" w:cs="Arial"/>
                <w:strike/>
                <w:sz w:val="23"/>
                <w:szCs w:val="23"/>
              </w:rPr>
              <w:t>Once an item has a deposit from a buyer, it may not be grouped into a sales group.</w:t>
            </w:r>
            <w:r w:rsidR="00093FED">
              <w:rPr>
                <w:rFonts w:ascii="Arial" w:eastAsia="Times New Roman" w:hAnsi="Arial" w:cs="Arial"/>
                <w:strike/>
                <w:sz w:val="23"/>
                <w:szCs w:val="23"/>
              </w:rPr>
              <w:t xml:space="preserve">  </w:t>
            </w:r>
            <w:r w:rsidR="00093FED" w:rsidRPr="00E72A96">
              <w:rPr>
                <w:rFonts w:ascii="Arial" w:eastAsia="Times New Roman" w:hAnsi="Arial" w:cs="Arial"/>
                <w:sz w:val="20"/>
                <w:szCs w:val="20"/>
              </w:rPr>
              <w:t xml:space="preserve">It may be </w:t>
            </w:r>
            <w:r w:rsidR="00E72A96" w:rsidRPr="00E72A96">
              <w:rPr>
                <w:rFonts w:ascii="Arial" w:eastAsia="Times New Roman" w:hAnsi="Arial" w:cs="Arial"/>
                <w:sz w:val="20"/>
                <w:szCs w:val="20"/>
              </w:rPr>
              <w:t>sold to the same buyer from within a larger group.  It would need a status change.</w:t>
            </w:r>
          </w:p>
        </w:tc>
      </w:tr>
      <w:tr w:rsidR="00797842" w:rsidRPr="002C615E" w14:paraId="23824267"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0D456926" w14:textId="77777777" w:rsidR="00797842" w:rsidRDefault="00797842"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lastRenderedPageBreak/>
              <w:t>Item Status -item is sold</w:t>
            </w:r>
          </w:p>
          <w:p w14:paraId="2F4CA0DC" w14:textId="77777777" w:rsidR="005538E8" w:rsidRDefault="005538E8" w:rsidP="009C6074">
            <w:pPr>
              <w:spacing w:before="100" w:beforeAutospacing="1" w:after="100" w:afterAutospacing="1"/>
              <w:ind w:left="168"/>
              <w:textAlignment w:val="baseline"/>
              <w:rPr>
                <w:rFonts w:ascii="Arial" w:eastAsia="Times New Roman" w:hAnsi="Arial" w:cs="Arial"/>
                <w:b/>
                <w:bCs/>
                <w:sz w:val="24"/>
                <w:szCs w:val="24"/>
              </w:rPr>
            </w:pPr>
          </w:p>
          <w:p w14:paraId="60E9B1D7" w14:textId="72EA739B" w:rsidR="005538E8" w:rsidDel="00C729AB" w:rsidRDefault="005538E8" w:rsidP="009C6074">
            <w:pPr>
              <w:spacing w:before="100" w:beforeAutospacing="1" w:after="100" w:afterAutospacing="1"/>
              <w:ind w:left="168"/>
              <w:textAlignment w:val="baseline"/>
              <w:rPr>
                <w:del w:id="80" w:author="greenGoat" w:date="2019-12-21T07:27:00Z"/>
                <w:rFonts w:ascii="Arial" w:eastAsia="Times New Roman" w:hAnsi="Arial" w:cs="Arial"/>
                <w:b/>
                <w:bCs/>
                <w:color w:val="FF0000"/>
                <w:sz w:val="24"/>
                <w:szCs w:val="24"/>
              </w:rPr>
            </w:pPr>
            <w:r w:rsidRPr="005538E8">
              <w:rPr>
                <w:rFonts w:ascii="Arial" w:eastAsia="Times New Roman" w:hAnsi="Arial" w:cs="Arial"/>
                <w:b/>
                <w:bCs/>
                <w:color w:val="FF0000"/>
                <w:sz w:val="24"/>
                <w:szCs w:val="24"/>
              </w:rPr>
              <w:t>Omar will add sales source 12/9</w:t>
            </w:r>
            <w:ins w:id="81" w:author="greenGoat" w:date="2019-12-21T07:27:00Z">
              <w:r w:rsidR="00C729AB">
                <w:rPr>
                  <w:rFonts w:ascii="Arial" w:eastAsia="Times New Roman" w:hAnsi="Arial" w:cs="Arial"/>
                  <w:b/>
                  <w:bCs/>
                  <w:color w:val="FF0000"/>
                  <w:sz w:val="24"/>
                  <w:szCs w:val="24"/>
                </w:rPr>
                <w:t xml:space="preserve"> </w:t>
              </w:r>
              <w:r w:rsidR="00C729AB" w:rsidRPr="00C729AB">
                <w:rPr>
                  <w:rFonts w:ascii="Arial" w:eastAsia="Times New Roman" w:hAnsi="Arial" w:cs="Arial"/>
                  <w:b/>
                  <w:bCs/>
                  <w:color w:val="FF0000"/>
                  <w:sz w:val="24"/>
                  <w:szCs w:val="24"/>
                  <w:highlight w:val="yellow"/>
                  <w:rPrChange w:id="82" w:author="greenGoat" w:date="2019-12-21T07:27:00Z">
                    <w:rPr>
                      <w:rFonts w:ascii="Arial" w:eastAsia="Times New Roman" w:hAnsi="Arial" w:cs="Arial"/>
                      <w:b/>
                      <w:bCs/>
                      <w:color w:val="FF0000"/>
                      <w:sz w:val="24"/>
                      <w:szCs w:val="24"/>
                    </w:rPr>
                  </w:rPrChange>
                </w:rPr>
                <w:t>did this happen?</w:t>
              </w:r>
            </w:ins>
          </w:p>
          <w:p w14:paraId="5A16D1E3" w14:textId="75DDF08A" w:rsidR="00916698" w:rsidRDefault="00916698" w:rsidP="00C729AB">
            <w:pPr>
              <w:spacing w:before="100" w:beforeAutospacing="1" w:after="100" w:afterAutospacing="1"/>
              <w:ind w:left="168"/>
              <w:textAlignment w:val="baseline"/>
              <w:rPr>
                <w:rFonts w:ascii="Arial" w:eastAsia="Times New Roman" w:hAnsi="Arial" w:cs="Arial"/>
                <w:b/>
                <w:bCs/>
                <w:color w:val="FF0000"/>
                <w:sz w:val="24"/>
                <w:szCs w:val="24"/>
              </w:rPr>
              <w:pPrChange w:id="83" w:author="greenGoat" w:date="2019-12-21T07:27:00Z">
                <w:pPr>
                  <w:spacing w:before="100" w:beforeAutospacing="1" w:after="100" w:afterAutospacing="1"/>
                  <w:ind w:left="168"/>
                  <w:textAlignment w:val="baseline"/>
                </w:pPr>
              </w:pPrChange>
            </w:pPr>
          </w:p>
          <w:p w14:paraId="2FB73239" w14:textId="14CBFE32" w:rsidR="00916698" w:rsidRDefault="00916698"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color w:val="FF0000"/>
                <w:sz w:val="24"/>
                <w:szCs w:val="24"/>
              </w:rPr>
              <w:t>Sales from gG.com can’t be tracked (today)</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3A648665" w14:textId="77777777" w:rsidR="00797842" w:rsidRDefault="00797842"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Items may be sold </w:t>
            </w:r>
            <w:proofErr w:type="gramStart"/>
            <w:r>
              <w:rPr>
                <w:rFonts w:ascii="Arial" w:eastAsia="Times New Roman" w:hAnsi="Arial" w:cs="Arial"/>
                <w:sz w:val="23"/>
                <w:szCs w:val="23"/>
              </w:rPr>
              <w:t>on line</w:t>
            </w:r>
            <w:proofErr w:type="gramEnd"/>
            <w:r>
              <w:rPr>
                <w:rFonts w:ascii="Arial" w:eastAsia="Times New Roman" w:hAnsi="Arial" w:cs="Arial"/>
                <w:sz w:val="23"/>
                <w:szCs w:val="23"/>
              </w:rPr>
              <w:t xml:space="preserve"> or by sales meeting on site.  If a buyer contacts us and wants to see the item, here’s what happens:</w:t>
            </w:r>
          </w:p>
          <w:p w14:paraId="244C3811" w14:textId="77777777" w:rsidR="00797842" w:rsidRDefault="00797842"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Project Manager logs into project, finds item</w:t>
            </w:r>
          </w:p>
          <w:p w14:paraId="46B89752" w14:textId="0335F23A" w:rsidR="00797842" w:rsidRDefault="00797842"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Adds buyer name, phone number, date of inquiry, date and time of (prospective) visit, and item.</w:t>
            </w:r>
            <w:ins w:id="84" w:author="greenGoat" w:date="2019-12-21T07:25:00Z">
              <w:r w:rsidR="00C729AB">
                <w:rPr>
                  <w:rFonts w:ascii="Arial" w:eastAsia="Times New Roman" w:hAnsi="Arial" w:cs="Arial"/>
                  <w:sz w:val="23"/>
                  <w:szCs w:val="23"/>
                </w:rPr>
                <w:t xml:space="preserve">  </w:t>
              </w:r>
              <w:r w:rsidR="00C729AB" w:rsidRPr="00C729AB">
                <w:rPr>
                  <w:rFonts w:ascii="Arial" w:eastAsia="Times New Roman" w:hAnsi="Arial" w:cs="Arial"/>
                  <w:sz w:val="23"/>
                  <w:szCs w:val="23"/>
                  <w:highlight w:val="yellow"/>
                  <w:rPrChange w:id="85" w:author="greenGoat" w:date="2019-12-21T07:26:00Z">
                    <w:rPr>
                      <w:rFonts w:ascii="Arial" w:eastAsia="Times New Roman" w:hAnsi="Arial" w:cs="Arial"/>
                      <w:sz w:val="23"/>
                      <w:szCs w:val="23"/>
                    </w:rPr>
                  </w:rPrChange>
                </w:rPr>
                <w:t>This needs to be added</w:t>
              </w:r>
            </w:ins>
          </w:p>
          <w:p w14:paraId="64F1AF0F" w14:textId="77777777" w:rsidR="00797842" w:rsidRDefault="00797842"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On the date, the PM gets an alert that a pending visit is happening</w:t>
            </w:r>
          </w:p>
          <w:p w14:paraId="73B810FC" w14:textId="77777777" w:rsidR="00797842" w:rsidRDefault="00797842"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When the visit date/time arrives, the PM is prompted for a status change</w:t>
            </w:r>
          </w:p>
          <w:p w14:paraId="107A6ABC" w14:textId="68A984E6" w:rsidR="008F1131" w:rsidRDefault="00797842" w:rsidP="008F1131">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PM enters sale price (which may not necessarily be the posted price, if “haggling” happens) and whether it’s cash, check, </w:t>
            </w:r>
            <w:r w:rsidR="008F1131">
              <w:rPr>
                <w:rFonts w:ascii="Arial" w:eastAsia="Times New Roman" w:hAnsi="Arial" w:cs="Arial"/>
                <w:sz w:val="23"/>
                <w:szCs w:val="23"/>
              </w:rPr>
              <w:t>credit card.</w:t>
            </w:r>
            <w:ins w:id="86" w:author="greenGoat" w:date="2019-12-21T07:26:00Z">
              <w:r w:rsidR="00C729AB">
                <w:rPr>
                  <w:rFonts w:ascii="Arial" w:eastAsia="Times New Roman" w:hAnsi="Arial" w:cs="Arial"/>
                  <w:sz w:val="23"/>
                  <w:szCs w:val="23"/>
                </w:rPr>
                <w:t xml:space="preserve"> </w:t>
              </w:r>
              <w:r w:rsidR="00C729AB" w:rsidRPr="00C729AB">
                <w:rPr>
                  <w:rFonts w:ascii="Arial" w:eastAsia="Times New Roman" w:hAnsi="Arial" w:cs="Arial"/>
                  <w:sz w:val="23"/>
                  <w:szCs w:val="23"/>
                  <w:highlight w:val="yellow"/>
                  <w:rPrChange w:id="87" w:author="greenGoat" w:date="2019-12-21T07:27:00Z">
                    <w:rPr>
                      <w:rFonts w:ascii="Arial" w:eastAsia="Times New Roman" w:hAnsi="Arial" w:cs="Arial"/>
                      <w:sz w:val="23"/>
                      <w:szCs w:val="23"/>
                    </w:rPr>
                  </w:rPrChange>
                </w:rPr>
                <w:t xml:space="preserve">(we need sales source check boxes: FB, CL, </w:t>
              </w:r>
              <w:proofErr w:type="spellStart"/>
              <w:r w:rsidR="00C729AB" w:rsidRPr="00C729AB">
                <w:rPr>
                  <w:rFonts w:ascii="Arial" w:eastAsia="Times New Roman" w:hAnsi="Arial" w:cs="Arial"/>
                  <w:sz w:val="23"/>
                  <w:szCs w:val="23"/>
                  <w:highlight w:val="yellow"/>
                  <w:rPrChange w:id="88" w:author="greenGoat" w:date="2019-12-21T07:27:00Z">
                    <w:rPr>
                      <w:rFonts w:ascii="Arial" w:eastAsia="Times New Roman" w:hAnsi="Arial" w:cs="Arial"/>
                      <w:sz w:val="23"/>
                      <w:szCs w:val="23"/>
                    </w:rPr>
                  </w:rPrChange>
                </w:rPr>
                <w:t>gG</w:t>
              </w:r>
              <w:proofErr w:type="spellEnd"/>
              <w:r w:rsidR="00C729AB" w:rsidRPr="00C729AB">
                <w:rPr>
                  <w:rFonts w:ascii="Arial" w:eastAsia="Times New Roman" w:hAnsi="Arial" w:cs="Arial"/>
                  <w:sz w:val="23"/>
                  <w:szCs w:val="23"/>
                  <w:highlight w:val="yellow"/>
                  <w:rPrChange w:id="89" w:author="greenGoat" w:date="2019-12-21T07:27:00Z">
                    <w:rPr>
                      <w:rFonts w:ascii="Arial" w:eastAsia="Times New Roman" w:hAnsi="Arial" w:cs="Arial"/>
                      <w:sz w:val="23"/>
                      <w:szCs w:val="23"/>
                    </w:rPr>
                  </w:rPrChange>
                </w:rPr>
                <w:t>, cross sell, or “other” with text field).</w:t>
              </w:r>
            </w:ins>
            <w:r w:rsidR="008F1131">
              <w:rPr>
                <w:rFonts w:ascii="Arial" w:eastAsia="Times New Roman" w:hAnsi="Arial" w:cs="Arial"/>
                <w:sz w:val="23"/>
                <w:szCs w:val="23"/>
              </w:rPr>
              <w:t xml:space="preserve">  PM also posted for pickup information – did it happen, does the buyer need us to deliver?  What address, what (delivery) cost, what date?  </w:t>
            </w:r>
          </w:p>
          <w:p w14:paraId="62A62732" w14:textId="77777777" w:rsidR="008F1131" w:rsidRDefault="008F1131" w:rsidP="008F1131">
            <w:pPr>
              <w:spacing w:after="60"/>
              <w:ind w:left="228"/>
              <w:textAlignment w:val="baseline"/>
              <w:rPr>
                <w:rFonts w:ascii="Arial" w:eastAsia="Times New Roman" w:hAnsi="Arial" w:cs="Arial"/>
                <w:sz w:val="23"/>
                <w:szCs w:val="23"/>
              </w:rPr>
            </w:pPr>
            <w:proofErr w:type="gramStart"/>
            <w:r>
              <w:rPr>
                <w:rFonts w:ascii="Arial" w:eastAsia="Times New Roman" w:hAnsi="Arial" w:cs="Arial"/>
                <w:sz w:val="23"/>
                <w:szCs w:val="23"/>
              </w:rPr>
              <w:t>As long as</w:t>
            </w:r>
            <w:proofErr w:type="gramEnd"/>
            <w:r>
              <w:rPr>
                <w:rFonts w:ascii="Arial" w:eastAsia="Times New Roman" w:hAnsi="Arial" w:cs="Arial"/>
                <w:sz w:val="23"/>
                <w:szCs w:val="23"/>
              </w:rPr>
              <w:t xml:space="preserve"> there is pending *anything* the item stays on the “live” list</w:t>
            </w:r>
          </w:p>
          <w:p w14:paraId="4263E647" w14:textId="77777777" w:rsidR="008F1131" w:rsidRDefault="008F1131" w:rsidP="008F1131">
            <w:pPr>
              <w:spacing w:after="60"/>
              <w:ind w:left="228"/>
              <w:textAlignment w:val="baseline"/>
              <w:rPr>
                <w:rFonts w:ascii="Arial" w:eastAsia="Times New Roman" w:hAnsi="Arial" w:cs="Arial"/>
                <w:sz w:val="23"/>
                <w:szCs w:val="23"/>
              </w:rPr>
            </w:pPr>
            <w:r>
              <w:rPr>
                <w:rFonts w:ascii="Arial" w:eastAsia="Times New Roman" w:hAnsi="Arial" w:cs="Arial"/>
                <w:sz w:val="23"/>
                <w:szCs w:val="23"/>
              </w:rPr>
              <w:t>If the pickup happens, the item can be closed, and it goes to “archive”</w:t>
            </w:r>
          </w:p>
          <w:p w14:paraId="220E8EA0" w14:textId="25370DED" w:rsidR="008F1131" w:rsidRDefault="008F1131" w:rsidP="008F1131">
            <w:pPr>
              <w:spacing w:after="60"/>
              <w:ind w:left="228"/>
              <w:textAlignment w:val="baseline"/>
              <w:rPr>
                <w:rFonts w:ascii="Arial" w:eastAsia="Times New Roman" w:hAnsi="Arial" w:cs="Arial"/>
                <w:sz w:val="23"/>
                <w:szCs w:val="23"/>
              </w:rPr>
            </w:pPr>
            <w:r w:rsidRPr="00C4123E">
              <w:rPr>
                <w:rFonts w:ascii="Arial" w:eastAsia="Times New Roman" w:hAnsi="Arial" w:cs="Arial"/>
                <w:sz w:val="23"/>
                <w:szCs w:val="23"/>
                <w:highlight w:val="yellow"/>
                <w:rPrChange w:id="90" w:author="greenGoat" w:date="2019-12-21T07:30:00Z">
                  <w:rPr>
                    <w:rFonts w:ascii="Arial" w:eastAsia="Times New Roman" w:hAnsi="Arial" w:cs="Arial"/>
                    <w:sz w:val="23"/>
                    <w:szCs w:val="23"/>
                  </w:rPr>
                </w:rPrChange>
              </w:rPr>
              <w:t>I need to see what is owed by the PM in terms of checks, cash.</w:t>
            </w:r>
            <w:r>
              <w:rPr>
                <w:rFonts w:ascii="Arial" w:eastAsia="Times New Roman" w:hAnsi="Arial" w:cs="Arial"/>
                <w:sz w:val="23"/>
                <w:szCs w:val="23"/>
              </w:rPr>
              <w:t xml:space="preserve"> </w:t>
            </w:r>
            <w:r w:rsidR="00B32CF0" w:rsidRPr="00B32CF0">
              <w:rPr>
                <w:rFonts w:ascii="Arial" w:eastAsia="Times New Roman" w:hAnsi="Arial" w:cs="Arial"/>
                <w:color w:val="FF0000"/>
                <w:sz w:val="23"/>
                <w:szCs w:val="23"/>
              </w:rPr>
              <w:t>Maybe we should add a field: “remittance complete”.</w:t>
            </w:r>
            <w:r w:rsidRPr="00B32CF0">
              <w:rPr>
                <w:rFonts w:ascii="Arial" w:eastAsia="Times New Roman" w:hAnsi="Arial" w:cs="Arial"/>
                <w:color w:val="FF0000"/>
                <w:sz w:val="23"/>
                <w:szCs w:val="23"/>
              </w:rPr>
              <w:t xml:space="preserve"> </w:t>
            </w:r>
            <w:r>
              <w:rPr>
                <w:rFonts w:ascii="Arial" w:eastAsia="Times New Roman" w:hAnsi="Arial" w:cs="Arial"/>
                <w:sz w:val="23"/>
                <w:szCs w:val="23"/>
              </w:rPr>
              <w:t>CC is automatic?</w:t>
            </w:r>
          </w:p>
        </w:tc>
      </w:tr>
      <w:tr w:rsidR="008F1131" w:rsidRPr="002C615E" w14:paraId="1B52550C"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24D7AC93" w14:textId="12A91865" w:rsidR="008F1131" w:rsidRDefault="008F1131"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Item Status – item is returned</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01044186" w14:textId="0437D6D9" w:rsidR="008F1131" w:rsidRDefault="00093FED"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If</w:t>
            </w:r>
            <w:r w:rsidR="008F1131">
              <w:rPr>
                <w:rFonts w:ascii="Arial" w:eastAsia="Times New Roman" w:hAnsi="Arial" w:cs="Arial"/>
                <w:sz w:val="23"/>
                <w:szCs w:val="23"/>
              </w:rPr>
              <w:t xml:space="preserve"> faulty item is returned, and we refund.  Any status change needs a date, </w:t>
            </w:r>
            <w:proofErr w:type="gramStart"/>
            <w:r w:rsidR="008F1131">
              <w:rPr>
                <w:rFonts w:ascii="Arial" w:eastAsia="Times New Roman" w:hAnsi="Arial" w:cs="Arial"/>
                <w:sz w:val="23"/>
                <w:szCs w:val="23"/>
              </w:rPr>
              <w:t>user name</w:t>
            </w:r>
            <w:proofErr w:type="gramEnd"/>
            <w:r w:rsidR="008F1131">
              <w:rPr>
                <w:rFonts w:ascii="Arial" w:eastAsia="Times New Roman" w:hAnsi="Arial" w:cs="Arial"/>
                <w:sz w:val="23"/>
                <w:szCs w:val="23"/>
              </w:rPr>
              <w:t>, and text field as to what’s going on.  Status can be appended by PM or by me.</w:t>
            </w:r>
          </w:p>
        </w:tc>
      </w:tr>
      <w:tr w:rsidR="008F1131" w:rsidRPr="002C615E" w14:paraId="03682C28"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635F32CB" w14:textId="7B0614F8" w:rsidR="008F1131" w:rsidRDefault="008F1131"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Item Status – item is moved</w:t>
            </w:r>
            <w:ins w:id="91" w:author="greenGoat" w:date="2019-12-21T07:01:00Z">
              <w:r w:rsidR="00A207A9">
                <w:rPr>
                  <w:rFonts w:ascii="Arial" w:eastAsia="Times New Roman" w:hAnsi="Arial" w:cs="Arial"/>
                  <w:b/>
                  <w:bCs/>
                  <w:sz w:val="24"/>
                  <w:szCs w:val="24"/>
                </w:rPr>
                <w:t xml:space="preserve"> </w:t>
              </w:r>
              <w:r w:rsidR="00A207A9" w:rsidRPr="00A207A9">
                <w:rPr>
                  <w:rFonts w:ascii="Arial" w:eastAsia="Times New Roman" w:hAnsi="Arial" w:cs="Arial"/>
                  <w:b/>
                  <w:bCs/>
                  <w:sz w:val="24"/>
                  <w:szCs w:val="24"/>
                  <w:highlight w:val="yellow"/>
                  <w:rPrChange w:id="92" w:author="greenGoat" w:date="2019-12-21T07:01:00Z">
                    <w:rPr>
                      <w:rFonts w:ascii="Arial" w:eastAsia="Times New Roman" w:hAnsi="Arial" w:cs="Arial"/>
                      <w:b/>
                      <w:bCs/>
                      <w:sz w:val="24"/>
                      <w:szCs w:val="24"/>
                    </w:rPr>
                  </w:rPrChange>
                </w:rPr>
                <w:t>(let’s add this)</w:t>
              </w:r>
            </w:ins>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04D0B202" w14:textId="77777777" w:rsidR="008F1131" w:rsidRDefault="008F1131"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All items are associated permanently with a project.  Occasionally, we need to move unsold items to the warehouse or another project for future sale.</w:t>
            </w:r>
          </w:p>
          <w:p w14:paraId="0648F4AC" w14:textId="77777777" w:rsidR="008F1131" w:rsidRDefault="008F1131"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We’d log into project … catalog … item.</w:t>
            </w:r>
          </w:p>
          <w:p w14:paraId="3369FA0C" w14:textId="77777777" w:rsidR="008F1131" w:rsidRDefault="008F1131"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Click “change location” and choose from list of live projects.  This status change is given a date.</w:t>
            </w:r>
          </w:p>
          <w:p w14:paraId="30EBCACC" w14:textId="77777777" w:rsidR="008F1131" w:rsidRDefault="008F1131"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The item then appears on that projects current catalog, although the item remains associated with the closed project</w:t>
            </w:r>
          </w:p>
          <w:p w14:paraId="562C7A99" w14:textId="46D71E35" w:rsidR="008F1131" w:rsidRDefault="008F1131"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If the item is moved to INVENTORY, there is a “zone” field that allows that PM to see where within the inventory room the item is located.  This is an alphanumeric code.</w:t>
            </w:r>
          </w:p>
        </w:tc>
      </w:tr>
      <w:tr w:rsidR="008F1131" w:rsidRPr="002C615E" w14:paraId="5A662558"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7C5642C6" w14:textId="6800CDEC" w:rsidR="008F1131" w:rsidRDefault="008F1131"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Item Status –damaged</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144C9E6B" w14:textId="5753D15B" w:rsidR="008F1131" w:rsidRDefault="008F1131"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There should be a way to note items that are damaged, with a text field to describe that damage.</w:t>
            </w:r>
            <w:r w:rsidR="00916698">
              <w:rPr>
                <w:rFonts w:ascii="Arial" w:eastAsia="Times New Roman" w:hAnsi="Arial" w:cs="Arial"/>
                <w:sz w:val="23"/>
                <w:szCs w:val="23"/>
              </w:rPr>
              <w:t xml:space="preserve">  </w:t>
            </w:r>
            <w:r w:rsidR="00916698" w:rsidRPr="00916698">
              <w:rPr>
                <w:rFonts w:ascii="Arial" w:eastAsia="Times New Roman" w:hAnsi="Arial" w:cs="Arial"/>
                <w:color w:val="FF0000"/>
                <w:sz w:val="23"/>
                <w:szCs w:val="23"/>
              </w:rPr>
              <w:t>Needs to be removed item from sales.</w:t>
            </w:r>
            <w:r w:rsidR="00916698">
              <w:rPr>
                <w:rFonts w:ascii="Arial" w:eastAsia="Times New Roman" w:hAnsi="Arial" w:cs="Arial"/>
                <w:color w:val="FF0000"/>
                <w:sz w:val="23"/>
                <w:szCs w:val="23"/>
              </w:rPr>
              <w:t xml:space="preserve">  Cannot lose the data here.</w:t>
            </w:r>
          </w:p>
        </w:tc>
      </w:tr>
      <w:tr w:rsidR="007066CB" w:rsidRPr="002C615E" w14:paraId="02F2DD02"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056F129C" w14:textId="311FCD43" w:rsidR="007066CB" w:rsidRDefault="007066CB"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Item Attribute – adding composition and weight</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14DA0758" w14:textId="0A4BCBA9" w:rsidR="007066CB" w:rsidRDefault="007066CB" w:rsidP="007066CB">
            <w:pPr>
              <w:spacing w:after="60"/>
              <w:ind w:left="228"/>
              <w:textAlignment w:val="baseline"/>
              <w:rPr>
                <w:rFonts w:ascii="Arial" w:eastAsia="Times New Roman" w:hAnsi="Arial" w:cs="Arial"/>
                <w:sz w:val="23"/>
                <w:szCs w:val="23"/>
              </w:rPr>
            </w:pPr>
            <w:r>
              <w:rPr>
                <w:rFonts w:ascii="Arial" w:eastAsia="Times New Roman" w:hAnsi="Arial" w:cs="Arial"/>
                <w:sz w:val="23"/>
                <w:szCs w:val="23"/>
              </w:rPr>
              <w:t>We report on “embodied energy” to the public.  To do this, we estimate the weight of 5 materials within an item:  metal, wood, stone, glass,</w:t>
            </w:r>
            <w:r w:rsidR="00037011">
              <w:rPr>
                <w:rFonts w:ascii="Arial" w:eastAsia="Times New Roman" w:hAnsi="Arial" w:cs="Arial"/>
                <w:sz w:val="23"/>
                <w:szCs w:val="23"/>
              </w:rPr>
              <w:t xml:space="preserve"> plastic</w:t>
            </w:r>
            <w:r>
              <w:rPr>
                <w:rFonts w:ascii="Arial" w:eastAsia="Times New Roman" w:hAnsi="Arial" w:cs="Arial"/>
                <w:sz w:val="23"/>
                <w:szCs w:val="23"/>
              </w:rPr>
              <w:t xml:space="preserve"> and vitreous china. </w:t>
            </w:r>
          </w:p>
          <w:p w14:paraId="6BE102D2" w14:textId="01BDC37A" w:rsidR="007066CB" w:rsidRDefault="007066CB" w:rsidP="007066CB">
            <w:pPr>
              <w:spacing w:after="60"/>
              <w:ind w:left="228"/>
              <w:textAlignment w:val="baseline"/>
              <w:rPr>
                <w:rFonts w:ascii="Arial" w:eastAsia="Times New Roman" w:hAnsi="Arial" w:cs="Arial"/>
                <w:sz w:val="23"/>
                <w:szCs w:val="23"/>
              </w:rPr>
            </w:pPr>
            <w:r>
              <w:rPr>
                <w:rFonts w:ascii="Arial" w:eastAsia="Times New Roman" w:hAnsi="Arial" w:cs="Arial"/>
                <w:sz w:val="23"/>
                <w:szCs w:val="23"/>
              </w:rPr>
              <w:t>I’d log into the client</w:t>
            </w:r>
            <w:r w:rsidR="00093FED">
              <w:rPr>
                <w:rFonts w:ascii="Arial" w:eastAsia="Times New Roman" w:hAnsi="Arial" w:cs="Arial"/>
                <w:sz w:val="23"/>
                <w:szCs w:val="23"/>
              </w:rPr>
              <w:t xml:space="preserve"> … into </w:t>
            </w:r>
            <w:r>
              <w:rPr>
                <w:rFonts w:ascii="Arial" w:eastAsia="Times New Roman" w:hAnsi="Arial" w:cs="Arial"/>
                <w:sz w:val="23"/>
                <w:szCs w:val="23"/>
              </w:rPr>
              <w:t>item</w:t>
            </w:r>
          </w:p>
          <w:p w14:paraId="0AEFE98E" w14:textId="77777777" w:rsidR="007066CB" w:rsidRDefault="007066CB" w:rsidP="007066CB">
            <w:pPr>
              <w:spacing w:after="60"/>
              <w:ind w:left="228"/>
              <w:textAlignment w:val="baseline"/>
              <w:rPr>
                <w:rFonts w:ascii="Arial" w:eastAsia="Times New Roman" w:hAnsi="Arial" w:cs="Arial"/>
                <w:sz w:val="23"/>
                <w:szCs w:val="23"/>
              </w:rPr>
            </w:pPr>
            <w:r>
              <w:rPr>
                <w:rFonts w:ascii="Arial" w:eastAsia="Times New Roman" w:hAnsi="Arial" w:cs="Arial"/>
                <w:sz w:val="23"/>
                <w:szCs w:val="23"/>
              </w:rPr>
              <w:t>I’d click “estimate weight”</w:t>
            </w:r>
          </w:p>
          <w:p w14:paraId="365B9D5A" w14:textId="7D2B7D9F" w:rsidR="007066CB" w:rsidRDefault="007066CB" w:rsidP="007066CB">
            <w:pPr>
              <w:spacing w:after="60"/>
              <w:ind w:left="228"/>
              <w:textAlignment w:val="baseline"/>
              <w:rPr>
                <w:rFonts w:ascii="Arial" w:eastAsia="Times New Roman" w:hAnsi="Arial" w:cs="Arial"/>
                <w:sz w:val="23"/>
                <w:szCs w:val="23"/>
              </w:rPr>
            </w:pPr>
            <w:r w:rsidRPr="00A207A9">
              <w:rPr>
                <w:rFonts w:ascii="Arial" w:eastAsia="Times New Roman" w:hAnsi="Arial" w:cs="Arial"/>
                <w:sz w:val="23"/>
                <w:szCs w:val="23"/>
                <w:highlight w:val="yellow"/>
                <w:rPrChange w:id="93" w:author="greenGoat" w:date="2019-12-21T07:02:00Z">
                  <w:rPr>
                    <w:rFonts w:ascii="Arial" w:eastAsia="Times New Roman" w:hAnsi="Arial" w:cs="Arial"/>
                    <w:sz w:val="23"/>
                    <w:szCs w:val="23"/>
                  </w:rPr>
                </w:rPrChange>
              </w:rPr>
              <w:t>I’d be prompted to enter composition weights in one or more material category</w:t>
            </w:r>
            <w:r w:rsidRPr="00C4123E">
              <w:rPr>
                <w:rFonts w:ascii="Arial" w:eastAsia="Times New Roman" w:hAnsi="Arial" w:cs="Arial"/>
                <w:sz w:val="23"/>
                <w:szCs w:val="23"/>
                <w:highlight w:val="yellow"/>
                <w:rPrChange w:id="94" w:author="greenGoat" w:date="2019-12-21T07:31:00Z">
                  <w:rPr>
                    <w:rFonts w:ascii="Arial" w:eastAsia="Times New Roman" w:hAnsi="Arial" w:cs="Arial"/>
                    <w:sz w:val="23"/>
                    <w:szCs w:val="23"/>
                  </w:rPr>
                </w:rPrChange>
              </w:rPr>
              <w:t>.</w:t>
            </w:r>
            <w:ins w:id="95" w:author="greenGoat" w:date="2019-12-21T07:31:00Z">
              <w:r w:rsidR="00C4123E" w:rsidRPr="00C4123E">
                <w:rPr>
                  <w:rFonts w:ascii="Arial" w:eastAsia="Times New Roman" w:hAnsi="Arial" w:cs="Arial"/>
                  <w:sz w:val="23"/>
                  <w:szCs w:val="23"/>
                  <w:highlight w:val="yellow"/>
                  <w:rPrChange w:id="96" w:author="greenGoat" w:date="2019-12-21T07:31:00Z">
                    <w:rPr>
                      <w:rFonts w:ascii="Arial" w:eastAsia="Times New Roman" w:hAnsi="Arial" w:cs="Arial"/>
                      <w:sz w:val="23"/>
                      <w:szCs w:val="23"/>
                    </w:rPr>
                  </w:rPrChange>
                </w:rPr>
                <w:t xml:space="preserve"> Omar, I think I emailed you a list of materials – wood, metal, plastic, glass, stone, ceramic.</w:t>
              </w:r>
            </w:ins>
          </w:p>
          <w:p w14:paraId="51BD5C38" w14:textId="77777777" w:rsidR="007066CB" w:rsidRDefault="007066CB" w:rsidP="007066CB">
            <w:pPr>
              <w:spacing w:after="60"/>
              <w:ind w:left="228"/>
              <w:textAlignment w:val="baseline"/>
              <w:rPr>
                <w:rFonts w:ascii="Arial" w:eastAsia="Times New Roman" w:hAnsi="Arial" w:cs="Arial"/>
                <w:sz w:val="23"/>
                <w:szCs w:val="23"/>
              </w:rPr>
            </w:pPr>
            <w:r>
              <w:rPr>
                <w:rFonts w:ascii="Arial" w:eastAsia="Times New Roman" w:hAnsi="Arial" w:cs="Arial"/>
                <w:sz w:val="23"/>
                <w:szCs w:val="23"/>
              </w:rPr>
              <w:t>Hit save, and that accrues a weight total within the client</w:t>
            </w:r>
          </w:p>
          <w:p w14:paraId="112992D6" w14:textId="134C7224" w:rsidR="007066CB" w:rsidRDefault="007066CB" w:rsidP="007066CB">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It would be great to have defaults loaded into certain </w:t>
            </w:r>
            <w:r w:rsidRPr="00A207A9">
              <w:rPr>
                <w:rFonts w:ascii="Arial" w:eastAsia="Times New Roman" w:hAnsi="Arial" w:cs="Arial"/>
                <w:sz w:val="23"/>
                <w:szCs w:val="23"/>
                <w:highlight w:val="yellow"/>
                <w:rPrChange w:id="97" w:author="greenGoat" w:date="2019-12-21T07:02:00Z">
                  <w:rPr>
                    <w:rFonts w:ascii="Arial" w:eastAsia="Times New Roman" w:hAnsi="Arial" w:cs="Arial"/>
                    <w:sz w:val="23"/>
                    <w:szCs w:val="23"/>
                  </w:rPr>
                </w:rPrChange>
              </w:rPr>
              <w:t>code / sub code combinations</w:t>
            </w:r>
            <w:r>
              <w:rPr>
                <w:rFonts w:ascii="Arial" w:eastAsia="Times New Roman" w:hAnsi="Arial" w:cs="Arial"/>
                <w:sz w:val="23"/>
                <w:szCs w:val="23"/>
              </w:rPr>
              <w:t>.</w:t>
            </w:r>
            <w:ins w:id="98" w:author="greenGoat" w:date="2019-12-21T07:02:00Z">
              <w:r w:rsidR="00A207A9">
                <w:rPr>
                  <w:rFonts w:ascii="Arial" w:eastAsia="Times New Roman" w:hAnsi="Arial" w:cs="Arial"/>
                  <w:sz w:val="23"/>
                  <w:szCs w:val="23"/>
                </w:rPr>
                <w:t xml:space="preserve"> </w:t>
              </w:r>
              <w:r w:rsidR="00A207A9" w:rsidRPr="00A207A9">
                <w:rPr>
                  <w:rFonts w:ascii="Arial" w:eastAsia="Times New Roman" w:hAnsi="Arial" w:cs="Arial"/>
                  <w:sz w:val="23"/>
                  <w:szCs w:val="23"/>
                  <w:highlight w:val="yellow"/>
                  <w:rPrChange w:id="99" w:author="greenGoat" w:date="2019-12-21T07:02:00Z">
                    <w:rPr>
                      <w:rFonts w:ascii="Arial" w:eastAsia="Times New Roman" w:hAnsi="Arial" w:cs="Arial"/>
                      <w:sz w:val="23"/>
                      <w:szCs w:val="23"/>
                    </w:rPr>
                  </w:rPrChange>
                </w:rPr>
                <w:t xml:space="preserve">Right </w:t>
              </w:r>
              <w:proofErr w:type="gramStart"/>
              <w:r w:rsidR="00A207A9" w:rsidRPr="00A207A9">
                <w:rPr>
                  <w:rFonts w:ascii="Arial" w:eastAsia="Times New Roman" w:hAnsi="Arial" w:cs="Arial"/>
                  <w:sz w:val="23"/>
                  <w:szCs w:val="23"/>
                  <w:highlight w:val="yellow"/>
                  <w:rPrChange w:id="100" w:author="greenGoat" w:date="2019-12-21T07:02:00Z">
                    <w:rPr>
                      <w:rFonts w:ascii="Arial" w:eastAsia="Times New Roman" w:hAnsi="Arial" w:cs="Arial"/>
                      <w:sz w:val="23"/>
                      <w:szCs w:val="23"/>
                    </w:rPr>
                  </w:rPrChange>
                </w:rPr>
                <w:t>now</w:t>
              </w:r>
              <w:proofErr w:type="gramEnd"/>
              <w:r w:rsidR="00A207A9" w:rsidRPr="00A207A9">
                <w:rPr>
                  <w:rFonts w:ascii="Arial" w:eastAsia="Times New Roman" w:hAnsi="Arial" w:cs="Arial"/>
                  <w:sz w:val="23"/>
                  <w:szCs w:val="23"/>
                  <w:highlight w:val="yellow"/>
                  <w:rPrChange w:id="101" w:author="greenGoat" w:date="2019-12-21T07:02:00Z">
                    <w:rPr>
                      <w:rFonts w:ascii="Arial" w:eastAsia="Times New Roman" w:hAnsi="Arial" w:cs="Arial"/>
                      <w:sz w:val="23"/>
                      <w:szCs w:val="23"/>
                    </w:rPr>
                  </w:rPrChange>
                </w:rPr>
                <w:t xml:space="preserve"> “category” is a text field.  I need “code” and (associated) “sub codes”.</w:t>
              </w:r>
            </w:ins>
          </w:p>
        </w:tc>
      </w:tr>
      <w:tr w:rsidR="008F1131" w:rsidRPr="002C615E" w14:paraId="3C66C253"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40F32018" w14:textId="399F136D" w:rsidR="008F1131" w:rsidRDefault="008F1131"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Prospect Inquiries</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1B68F41D" w14:textId="77777777" w:rsidR="008F1131" w:rsidRDefault="008F1131"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Prospect inquiries</w:t>
            </w:r>
            <w:r w:rsidR="001739B3">
              <w:rPr>
                <w:rFonts w:ascii="Arial" w:eastAsia="Times New Roman" w:hAnsi="Arial" w:cs="Arial"/>
                <w:sz w:val="23"/>
                <w:szCs w:val="23"/>
              </w:rPr>
              <w:t xml:space="preserve"> </w:t>
            </w:r>
            <w:r w:rsidR="00806F9D">
              <w:rPr>
                <w:rFonts w:ascii="Arial" w:eastAsia="Times New Roman" w:hAnsi="Arial" w:cs="Arial"/>
                <w:sz w:val="23"/>
                <w:szCs w:val="23"/>
              </w:rPr>
              <w:t>come in through the mobile app</w:t>
            </w:r>
          </w:p>
          <w:p w14:paraId="6717E9DF" w14:textId="77777777" w:rsidR="00806F9D" w:rsidRDefault="00806F9D"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I log in and can review or respond to incoming inquiries</w:t>
            </w:r>
          </w:p>
          <w:p w14:paraId="2E474058" w14:textId="2B925C48" w:rsidR="00806F9D" w:rsidRDefault="00806F9D" w:rsidP="009C6074">
            <w:pPr>
              <w:spacing w:after="60"/>
              <w:ind w:left="228"/>
              <w:textAlignment w:val="baseline"/>
              <w:rPr>
                <w:ins w:id="102" w:author="greenGoat" w:date="2019-12-21T06:51:00Z"/>
                <w:rFonts w:ascii="Arial" w:eastAsia="Times New Roman" w:hAnsi="Arial" w:cs="Arial"/>
                <w:sz w:val="23"/>
                <w:szCs w:val="23"/>
              </w:rPr>
            </w:pPr>
            <w:r>
              <w:rPr>
                <w:rFonts w:ascii="Arial" w:eastAsia="Times New Roman" w:hAnsi="Arial" w:cs="Arial"/>
                <w:sz w:val="23"/>
                <w:szCs w:val="23"/>
              </w:rPr>
              <w:t>Once my response is sent, that message is visible on the prospect file</w:t>
            </w:r>
          </w:p>
          <w:p w14:paraId="28EAF685" w14:textId="34623710" w:rsidR="008D04A9" w:rsidRDefault="008D04A9" w:rsidP="009C6074">
            <w:pPr>
              <w:spacing w:after="60"/>
              <w:ind w:left="228"/>
              <w:textAlignment w:val="baseline"/>
              <w:rPr>
                <w:rFonts w:ascii="Arial" w:eastAsia="Times New Roman" w:hAnsi="Arial" w:cs="Arial"/>
                <w:sz w:val="23"/>
                <w:szCs w:val="23"/>
              </w:rPr>
            </w:pPr>
            <w:ins w:id="103" w:author="greenGoat" w:date="2019-12-21T06:52:00Z">
              <w:r>
                <w:rPr>
                  <w:rFonts w:ascii="Arial" w:eastAsia="Times New Roman" w:hAnsi="Arial" w:cs="Arial"/>
                  <w:sz w:val="23"/>
                  <w:szCs w:val="23"/>
                  <w:highlight w:val="yellow"/>
                </w:rPr>
                <w:t>A project code and “nickname”</w:t>
              </w:r>
              <w:r w:rsidRPr="002D5950">
                <w:rPr>
                  <w:rFonts w:ascii="Arial" w:eastAsia="Times New Roman" w:hAnsi="Arial" w:cs="Arial"/>
                  <w:sz w:val="23"/>
                  <w:szCs w:val="23"/>
                  <w:highlight w:val="yellow"/>
                </w:rPr>
                <w:t xml:space="preserve"> needs to be </w:t>
              </w:r>
              <w:r w:rsidRPr="008D04A9">
                <w:rPr>
                  <w:rFonts w:ascii="Arial" w:eastAsia="Times New Roman" w:hAnsi="Arial" w:cs="Arial"/>
                  <w:sz w:val="23"/>
                  <w:szCs w:val="23"/>
                  <w:highlight w:val="yellow"/>
                  <w:rPrChange w:id="104" w:author="greenGoat" w:date="2019-12-21T06:53:00Z">
                    <w:rPr>
                      <w:rFonts w:ascii="Arial" w:eastAsia="Times New Roman" w:hAnsi="Arial" w:cs="Arial"/>
                      <w:sz w:val="23"/>
                      <w:szCs w:val="23"/>
                      <w:highlight w:val="yellow"/>
                    </w:rPr>
                  </w:rPrChange>
                </w:rPr>
                <w:t>added</w:t>
              </w:r>
              <w:r w:rsidRPr="008D04A9">
                <w:rPr>
                  <w:rFonts w:ascii="Arial" w:eastAsia="Times New Roman" w:hAnsi="Arial" w:cs="Arial"/>
                  <w:sz w:val="23"/>
                  <w:szCs w:val="23"/>
                  <w:highlight w:val="yellow"/>
                  <w:rPrChange w:id="105" w:author="greenGoat" w:date="2019-12-21T06:53:00Z">
                    <w:rPr>
                      <w:rFonts w:ascii="Arial" w:eastAsia="Times New Roman" w:hAnsi="Arial" w:cs="Arial"/>
                      <w:sz w:val="23"/>
                      <w:szCs w:val="23"/>
                    </w:rPr>
                  </w:rPrChange>
                </w:rPr>
                <w:t xml:space="preserve"> project code is alpha numeric and “nickname” is </w:t>
              </w:r>
            </w:ins>
            <w:ins w:id="106" w:author="greenGoat" w:date="2019-12-21T06:53:00Z">
              <w:r w:rsidRPr="008D04A9">
                <w:rPr>
                  <w:rFonts w:ascii="Arial" w:eastAsia="Times New Roman" w:hAnsi="Arial" w:cs="Arial"/>
                  <w:sz w:val="23"/>
                  <w:szCs w:val="23"/>
                  <w:highlight w:val="yellow"/>
                  <w:rPrChange w:id="107" w:author="greenGoat" w:date="2019-12-21T06:53:00Z">
                    <w:rPr>
                      <w:rFonts w:ascii="Arial" w:eastAsia="Times New Roman" w:hAnsi="Arial" w:cs="Arial"/>
                      <w:sz w:val="23"/>
                      <w:szCs w:val="23"/>
                    </w:rPr>
                  </w:rPrChange>
                </w:rPr>
                <w:t>street name … would be populated as project title.</w:t>
              </w:r>
            </w:ins>
          </w:p>
          <w:p w14:paraId="4A23043F" w14:textId="5229C6EE" w:rsidR="00806F9D" w:rsidRDefault="00806F9D"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lastRenderedPageBreak/>
              <w:t>If possible, there should be an “aging” meter added so that if hot inquiries go “</w:t>
            </w:r>
            <w:proofErr w:type="spellStart"/>
            <w:proofErr w:type="gramStart"/>
            <w:r>
              <w:rPr>
                <w:rFonts w:ascii="Arial" w:eastAsia="Times New Roman" w:hAnsi="Arial" w:cs="Arial"/>
                <w:sz w:val="23"/>
                <w:szCs w:val="23"/>
              </w:rPr>
              <w:t>luke</w:t>
            </w:r>
            <w:proofErr w:type="spellEnd"/>
            <w:r>
              <w:rPr>
                <w:rFonts w:ascii="Arial" w:eastAsia="Times New Roman" w:hAnsi="Arial" w:cs="Arial"/>
                <w:sz w:val="23"/>
                <w:szCs w:val="23"/>
              </w:rPr>
              <w:t xml:space="preserve"> warm</w:t>
            </w:r>
            <w:proofErr w:type="gramEnd"/>
            <w:r>
              <w:rPr>
                <w:rFonts w:ascii="Arial" w:eastAsia="Times New Roman" w:hAnsi="Arial" w:cs="Arial"/>
                <w:sz w:val="23"/>
                <w:szCs w:val="23"/>
              </w:rPr>
              <w:t>” without a response, there’s a NUDGE on the admin home page</w:t>
            </w:r>
            <w:ins w:id="108" w:author="greenGoat" w:date="2019-12-21T07:03:00Z">
              <w:r w:rsidR="00A207A9">
                <w:rPr>
                  <w:rFonts w:ascii="Arial" w:eastAsia="Times New Roman" w:hAnsi="Arial" w:cs="Arial"/>
                  <w:sz w:val="23"/>
                  <w:szCs w:val="23"/>
                </w:rPr>
                <w:t xml:space="preserve"> </w:t>
              </w:r>
              <w:r w:rsidR="00A207A9" w:rsidRPr="00A207A9">
                <w:rPr>
                  <w:rFonts w:ascii="Arial" w:eastAsia="Times New Roman" w:hAnsi="Arial" w:cs="Arial"/>
                  <w:sz w:val="23"/>
                  <w:szCs w:val="23"/>
                  <w:highlight w:val="yellow"/>
                  <w:rPrChange w:id="109" w:author="greenGoat" w:date="2019-12-21T07:03:00Z">
                    <w:rPr>
                      <w:rFonts w:ascii="Arial" w:eastAsia="Times New Roman" w:hAnsi="Arial" w:cs="Arial"/>
                      <w:sz w:val="23"/>
                      <w:szCs w:val="23"/>
                    </w:rPr>
                  </w:rPrChange>
                </w:rPr>
                <w:t>… see project rating “meter”</w:t>
              </w:r>
            </w:ins>
          </w:p>
        </w:tc>
      </w:tr>
      <w:tr w:rsidR="00CD2B0B" w:rsidRPr="002C615E" w14:paraId="04F8C422"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438B3089" w14:textId="3D1C5FF4" w:rsidR="00CD2B0B" w:rsidRDefault="00CD2B0B"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lastRenderedPageBreak/>
              <w:t>Prospect Inquiries – Schedule a Site tour</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11384969" w14:textId="77777777" w:rsidR="00CD2B0B" w:rsidRDefault="00CD2B0B"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The next step in a prospect inquiry (if it is something we want to pursue) is to schedule a site tour.  </w:t>
            </w:r>
          </w:p>
          <w:p w14:paraId="2F0FFF6E" w14:textId="77777777" w:rsidR="00CD2B0B" w:rsidRDefault="00CD2B0B"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I’d log into Prospects, find the prospect file, and assign a date / time to tour.  </w:t>
            </w:r>
          </w:p>
          <w:p w14:paraId="4DD1CED6" w14:textId="24F66D3C" w:rsidR="00CD2B0B" w:rsidRDefault="00CD2B0B"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Once I do that, an email goes to both the prospect and my email address</w:t>
            </w:r>
          </w:p>
        </w:tc>
      </w:tr>
      <w:tr w:rsidR="00CD2B0B" w:rsidRPr="002C615E" w14:paraId="7793F9FA"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6AA31F7E" w14:textId="035E43E5" w:rsidR="00CD2B0B" w:rsidRDefault="00CD2B0B"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Prospect Inquiries – change status</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0EFC13E5" w14:textId="65507B02" w:rsidR="00CD2B0B" w:rsidRDefault="00CD2B0B"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I might change status to any of the following:  Not pursuing</w:t>
            </w:r>
            <w:ins w:id="110" w:author="greenGoat" w:date="2019-12-21T07:04:00Z">
              <w:r w:rsidR="00A207A9">
                <w:rPr>
                  <w:rFonts w:ascii="Arial" w:eastAsia="Times New Roman" w:hAnsi="Arial" w:cs="Arial"/>
                  <w:sz w:val="23"/>
                  <w:szCs w:val="23"/>
                </w:rPr>
                <w:t xml:space="preserve"> </w:t>
              </w:r>
              <w:r w:rsidR="00A207A9" w:rsidRPr="00A207A9">
                <w:rPr>
                  <w:rFonts w:ascii="Arial" w:eastAsia="Times New Roman" w:hAnsi="Arial" w:cs="Arial"/>
                  <w:sz w:val="23"/>
                  <w:szCs w:val="23"/>
                  <w:highlight w:val="yellow"/>
                  <w:rPrChange w:id="111" w:author="greenGoat" w:date="2019-12-21T07:05:00Z">
                    <w:rPr>
                      <w:rFonts w:ascii="Arial" w:eastAsia="Times New Roman" w:hAnsi="Arial" w:cs="Arial"/>
                      <w:sz w:val="23"/>
                      <w:szCs w:val="23"/>
                    </w:rPr>
                  </w:rPrChange>
                </w:rPr>
                <w:t>(this only applies to prospects … do we just ignore this as a status in project mode?)</w:t>
              </w:r>
            </w:ins>
            <w:r>
              <w:rPr>
                <w:rFonts w:ascii="Arial" w:eastAsia="Times New Roman" w:hAnsi="Arial" w:cs="Arial"/>
                <w:sz w:val="23"/>
                <w:szCs w:val="23"/>
              </w:rPr>
              <w:t>, appraisal notes, proposal, or contract.  If “contract” is selected, I’m prompted for Zillow information, and the prospect turns into a live project.</w:t>
            </w:r>
          </w:p>
        </w:tc>
      </w:tr>
      <w:tr w:rsidR="00CD2B0B" w:rsidRPr="002C615E" w14:paraId="707CD256"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67EF58E4" w14:textId="26DFE71E" w:rsidR="00CD2B0B" w:rsidRDefault="00CD2B0B"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Run Reports overview</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0473E677" w14:textId="0DD21639" w:rsidR="00CD2B0B" w:rsidRDefault="00CD2B0B"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I would need to run a report of aging action items/tasks</w:t>
            </w:r>
            <w:r w:rsidR="00C70820">
              <w:rPr>
                <w:rFonts w:ascii="Arial" w:eastAsia="Times New Roman" w:hAnsi="Arial" w:cs="Arial"/>
                <w:sz w:val="23"/>
                <w:szCs w:val="23"/>
              </w:rPr>
              <w:t>:  reporting, operations, aging</w:t>
            </w:r>
          </w:p>
          <w:p w14:paraId="7E036776" w14:textId="111CF1AA" w:rsidR="00C70820" w:rsidRDefault="00C70820" w:rsidP="00C70820">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Reporting on items waiting for uninstallation.  </w:t>
            </w:r>
          </w:p>
          <w:p w14:paraId="37A9919E" w14:textId="699F06C6" w:rsidR="00CD2B0B" w:rsidRDefault="00CD2B0B"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I would need to run a report of </w:t>
            </w:r>
            <w:r w:rsidR="007066CB">
              <w:rPr>
                <w:rFonts w:ascii="Arial" w:eastAsia="Times New Roman" w:hAnsi="Arial" w:cs="Arial"/>
                <w:sz w:val="23"/>
                <w:szCs w:val="23"/>
              </w:rPr>
              <w:t>sales waiting for delivery</w:t>
            </w:r>
            <w:r w:rsidR="00C70820">
              <w:rPr>
                <w:rFonts w:ascii="Arial" w:eastAsia="Times New Roman" w:hAnsi="Arial" w:cs="Arial"/>
                <w:sz w:val="23"/>
                <w:szCs w:val="23"/>
              </w:rPr>
              <w:t>: reporting, sales, status</w:t>
            </w:r>
          </w:p>
          <w:p w14:paraId="08C21E2D" w14:textId="23E82A17" w:rsidR="007066CB" w:rsidRDefault="007066CB"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Reporting on projects approaching demo (maybe one week before they get there)</w:t>
            </w:r>
          </w:p>
          <w:p w14:paraId="643215D7" w14:textId="27E66368" w:rsidR="007066CB" w:rsidRDefault="007066CB" w:rsidP="00E72A96">
            <w:pPr>
              <w:spacing w:after="60"/>
              <w:ind w:left="228"/>
              <w:textAlignment w:val="baseline"/>
              <w:rPr>
                <w:rFonts w:ascii="Arial" w:eastAsia="Times New Roman" w:hAnsi="Arial" w:cs="Arial"/>
                <w:sz w:val="23"/>
                <w:szCs w:val="23"/>
              </w:rPr>
            </w:pPr>
            <w:r>
              <w:rPr>
                <w:rFonts w:ascii="Arial" w:eastAsia="Times New Roman" w:hAnsi="Arial" w:cs="Arial"/>
                <w:sz w:val="23"/>
                <w:szCs w:val="23"/>
              </w:rPr>
              <w:t>I’d like to run a report on initial asking price versus actual sales price</w:t>
            </w:r>
            <w:r w:rsidR="00C70820">
              <w:rPr>
                <w:rFonts w:ascii="Arial" w:eastAsia="Times New Roman" w:hAnsi="Arial" w:cs="Arial"/>
                <w:sz w:val="23"/>
                <w:szCs w:val="23"/>
              </w:rPr>
              <w:t xml:space="preserve">.  </w:t>
            </w:r>
            <w:r w:rsidR="00C70820" w:rsidRPr="00C70820">
              <w:rPr>
                <w:rFonts w:ascii="Arial" w:eastAsia="Times New Roman" w:hAnsi="Arial" w:cs="Arial"/>
                <w:b/>
                <w:bCs/>
                <w:sz w:val="23"/>
                <w:szCs w:val="23"/>
              </w:rPr>
              <w:t xml:space="preserve">NOTE – there are potentially </w:t>
            </w:r>
            <w:r w:rsidR="00C70820">
              <w:rPr>
                <w:rFonts w:ascii="Arial" w:eastAsia="Times New Roman" w:hAnsi="Arial" w:cs="Arial"/>
                <w:b/>
                <w:bCs/>
                <w:sz w:val="23"/>
                <w:szCs w:val="23"/>
              </w:rPr>
              <w:t>four</w:t>
            </w:r>
            <w:r w:rsidR="00C70820" w:rsidRPr="00C70820">
              <w:rPr>
                <w:rFonts w:ascii="Arial" w:eastAsia="Times New Roman" w:hAnsi="Arial" w:cs="Arial"/>
                <w:b/>
                <w:bCs/>
                <w:sz w:val="23"/>
                <w:szCs w:val="23"/>
              </w:rPr>
              <w:t xml:space="preserve"> fields:  appraisal, </w:t>
            </w:r>
            <w:r w:rsidR="00C70820" w:rsidRPr="00A207A9">
              <w:rPr>
                <w:rFonts w:ascii="Arial" w:eastAsia="Times New Roman" w:hAnsi="Arial" w:cs="Arial"/>
                <w:b/>
                <w:bCs/>
                <w:sz w:val="23"/>
                <w:szCs w:val="23"/>
                <w:highlight w:val="yellow"/>
                <w:rPrChange w:id="112" w:author="greenGoat" w:date="2019-12-21T06:57:00Z">
                  <w:rPr>
                    <w:rFonts w:ascii="Arial" w:eastAsia="Times New Roman" w:hAnsi="Arial" w:cs="Arial"/>
                    <w:b/>
                    <w:bCs/>
                    <w:sz w:val="23"/>
                    <w:szCs w:val="23"/>
                  </w:rPr>
                </w:rPrChange>
              </w:rPr>
              <w:t>asking price, adjusted price, sales price</w:t>
            </w:r>
            <w:ins w:id="113" w:author="greenGoat" w:date="2019-12-21T06:57:00Z">
              <w:r w:rsidR="00A207A9">
                <w:rPr>
                  <w:rFonts w:ascii="Arial" w:eastAsia="Times New Roman" w:hAnsi="Arial" w:cs="Arial"/>
                  <w:b/>
                  <w:bCs/>
                  <w:sz w:val="23"/>
                  <w:szCs w:val="23"/>
                </w:rPr>
                <w:t xml:space="preserve"> </w:t>
              </w:r>
              <w:r w:rsidR="00A207A9" w:rsidRPr="00A207A9">
                <w:rPr>
                  <w:rFonts w:ascii="Arial" w:eastAsia="Times New Roman" w:hAnsi="Arial" w:cs="Arial"/>
                  <w:b/>
                  <w:bCs/>
                  <w:sz w:val="23"/>
                  <w:szCs w:val="23"/>
                  <w:highlight w:val="yellow"/>
                  <w:rPrChange w:id="114" w:author="greenGoat" w:date="2019-12-21T06:57:00Z">
                    <w:rPr>
                      <w:rFonts w:ascii="Arial" w:eastAsia="Times New Roman" w:hAnsi="Arial" w:cs="Arial"/>
                      <w:b/>
                      <w:bCs/>
                      <w:sz w:val="23"/>
                      <w:szCs w:val="23"/>
                    </w:rPr>
                  </w:rPrChange>
                </w:rPr>
                <w:t>(not added)</w:t>
              </w:r>
            </w:ins>
          </w:p>
        </w:tc>
      </w:tr>
      <w:tr w:rsidR="00093FED" w:rsidRPr="002C615E" w14:paraId="3C5EDA21"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4C9306D3" w14:textId="7613CB8F" w:rsidR="00093FED" w:rsidRDefault="00037011"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Report: sales source</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3F79BD45" w14:textId="682A350C" w:rsidR="00093FED" w:rsidRDefault="00037011"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 xml:space="preserve">I would like to be able to specify a date range, zip code and/or client code and get sales breakdown by sales source (Facebook, </w:t>
            </w:r>
            <w:proofErr w:type="spellStart"/>
            <w:r>
              <w:rPr>
                <w:rFonts w:ascii="Arial" w:eastAsia="Times New Roman" w:hAnsi="Arial" w:cs="Arial"/>
                <w:sz w:val="23"/>
                <w:szCs w:val="23"/>
              </w:rPr>
              <w:t>gG</w:t>
            </w:r>
            <w:proofErr w:type="spellEnd"/>
            <w:r>
              <w:rPr>
                <w:rFonts w:ascii="Arial" w:eastAsia="Times New Roman" w:hAnsi="Arial" w:cs="Arial"/>
                <w:sz w:val="23"/>
                <w:szCs w:val="23"/>
              </w:rPr>
              <w:t xml:space="preserve"> web site, Craigslist, cross sell</w:t>
            </w:r>
            <w:ins w:id="115" w:author="greenGoat" w:date="2019-12-21T07:35:00Z">
              <w:r w:rsidR="00C4123E">
                <w:rPr>
                  <w:rFonts w:ascii="Arial" w:eastAsia="Times New Roman" w:hAnsi="Arial" w:cs="Arial"/>
                  <w:sz w:val="23"/>
                  <w:szCs w:val="23"/>
                </w:rPr>
                <w:t xml:space="preserve">, </w:t>
              </w:r>
              <w:r w:rsidR="00C4123E" w:rsidRPr="00C4123E">
                <w:rPr>
                  <w:rFonts w:ascii="Arial" w:eastAsia="Times New Roman" w:hAnsi="Arial" w:cs="Arial"/>
                  <w:sz w:val="23"/>
                  <w:szCs w:val="23"/>
                  <w:highlight w:val="yellow"/>
                  <w:rPrChange w:id="116" w:author="greenGoat" w:date="2019-12-21T07:35:00Z">
                    <w:rPr>
                      <w:rFonts w:ascii="Arial" w:eastAsia="Times New Roman" w:hAnsi="Arial" w:cs="Arial"/>
                      <w:sz w:val="23"/>
                      <w:szCs w:val="23"/>
                    </w:rPr>
                  </w:rPrChange>
                </w:rPr>
                <w:t>and “other” with text box</w:t>
              </w:r>
            </w:ins>
            <w:r w:rsidRPr="00C4123E">
              <w:rPr>
                <w:rFonts w:ascii="Arial" w:eastAsia="Times New Roman" w:hAnsi="Arial" w:cs="Arial"/>
                <w:sz w:val="23"/>
                <w:szCs w:val="23"/>
                <w:highlight w:val="yellow"/>
                <w:rPrChange w:id="117" w:author="greenGoat" w:date="2019-12-21T07:35:00Z">
                  <w:rPr>
                    <w:rFonts w:ascii="Arial" w:eastAsia="Times New Roman" w:hAnsi="Arial" w:cs="Arial"/>
                    <w:sz w:val="23"/>
                    <w:szCs w:val="23"/>
                  </w:rPr>
                </w:rPrChange>
              </w:rPr>
              <w:t>)</w:t>
            </w:r>
          </w:p>
        </w:tc>
      </w:tr>
      <w:tr w:rsidR="00037011" w:rsidRPr="002C615E" w14:paraId="31103663"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66AA36D5" w14:textId="2A49C6DA" w:rsidR="00037011" w:rsidRDefault="00037011"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Report: PM Sales</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2B067055" w14:textId="16A4F652" w:rsidR="00037011" w:rsidRDefault="00037011"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I would like to specify date range, PM initials, and get a sales breakdown by project manager</w:t>
            </w:r>
          </w:p>
        </w:tc>
      </w:tr>
      <w:tr w:rsidR="00037011" w:rsidRPr="002C615E" w14:paraId="5F5793BE"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1D6A10FE" w14:textId="11EBAC4E" w:rsidR="00037011" w:rsidRDefault="00037011"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Report: weight by client</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091AAC7B" w14:textId="0D2CC5EC" w:rsidR="00037011" w:rsidRDefault="00037011"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I would like to specify a client code and get weight associated with the project.  This relates to item weights, specific to material type:  wood, metal, ceramic, glass, stone, plastic</w:t>
            </w:r>
          </w:p>
        </w:tc>
      </w:tr>
      <w:tr w:rsidR="00037011" w:rsidRPr="002C615E" w14:paraId="12F728F8"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23CECE38" w14:textId="40D1291B" w:rsidR="00037011" w:rsidRDefault="00037011" w:rsidP="009C6074">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Report:  weight by year</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4FC9FCE1" w14:textId="36B17066" w:rsidR="00037011" w:rsidRDefault="00037011" w:rsidP="009C6074">
            <w:pPr>
              <w:spacing w:after="60"/>
              <w:ind w:left="228"/>
              <w:textAlignment w:val="baseline"/>
              <w:rPr>
                <w:rFonts w:ascii="Arial" w:eastAsia="Times New Roman" w:hAnsi="Arial" w:cs="Arial"/>
                <w:sz w:val="23"/>
                <w:szCs w:val="23"/>
              </w:rPr>
            </w:pPr>
            <w:r>
              <w:rPr>
                <w:rFonts w:ascii="Arial" w:eastAsia="Times New Roman" w:hAnsi="Arial" w:cs="Arial"/>
                <w:sz w:val="23"/>
                <w:szCs w:val="23"/>
              </w:rPr>
              <w:t>I would like to be able to get a weight total (by material type) for specific years (all clients)</w:t>
            </w:r>
            <w:r w:rsidR="004E6688">
              <w:rPr>
                <w:rFonts w:ascii="Arial" w:eastAsia="Times New Roman" w:hAnsi="Arial" w:cs="Arial"/>
                <w:sz w:val="23"/>
                <w:szCs w:val="23"/>
              </w:rPr>
              <w:t>.  It would have all items, all clients by year as backup that sub-total to wood, metal, ceramic, glass, stone, plastic</w:t>
            </w:r>
          </w:p>
        </w:tc>
      </w:tr>
      <w:tr w:rsidR="00037011" w:rsidRPr="002C615E" w14:paraId="112AC0CD" w14:textId="77777777" w:rsidTr="006F5048">
        <w:tc>
          <w:tcPr>
            <w:tcW w:w="1749" w:type="dxa"/>
            <w:tcBorders>
              <w:top w:val="single" w:sz="6" w:space="0" w:color="auto"/>
              <w:left w:val="outset" w:sz="6" w:space="0" w:color="auto"/>
              <w:bottom w:val="single" w:sz="6" w:space="0" w:color="auto"/>
              <w:right w:val="outset" w:sz="6" w:space="0" w:color="auto"/>
            </w:tcBorders>
            <w:shd w:val="clear" w:color="auto" w:fill="auto"/>
          </w:tcPr>
          <w:p w14:paraId="0A680E51" w14:textId="062C5472" w:rsidR="00037011" w:rsidRDefault="00037011" w:rsidP="00037011">
            <w:pPr>
              <w:spacing w:before="100" w:beforeAutospacing="1" w:after="100" w:afterAutospacing="1"/>
              <w:ind w:left="168"/>
              <w:textAlignment w:val="baseline"/>
              <w:rPr>
                <w:rFonts w:ascii="Arial" w:eastAsia="Times New Roman" w:hAnsi="Arial" w:cs="Arial"/>
                <w:b/>
                <w:bCs/>
                <w:sz w:val="24"/>
                <w:szCs w:val="24"/>
              </w:rPr>
            </w:pPr>
            <w:r>
              <w:rPr>
                <w:rFonts w:ascii="Arial" w:eastAsia="Times New Roman" w:hAnsi="Arial" w:cs="Arial"/>
                <w:b/>
                <w:bCs/>
                <w:sz w:val="24"/>
                <w:szCs w:val="24"/>
              </w:rPr>
              <w:t>Upload Client Data</w:t>
            </w:r>
          </w:p>
        </w:tc>
        <w:tc>
          <w:tcPr>
            <w:tcW w:w="9043" w:type="dxa"/>
            <w:tcBorders>
              <w:top w:val="single" w:sz="6" w:space="0" w:color="auto"/>
              <w:left w:val="outset" w:sz="6" w:space="0" w:color="auto"/>
              <w:bottom w:val="single" w:sz="6" w:space="0" w:color="auto"/>
              <w:right w:val="outset" w:sz="6" w:space="0" w:color="auto"/>
            </w:tcBorders>
            <w:shd w:val="clear" w:color="auto" w:fill="auto"/>
          </w:tcPr>
          <w:p w14:paraId="54F9E09D" w14:textId="6DB05C79" w:rsidR="00037011" w:rsidRDefault="00037011" w:rsidP="00037011">
            <w:pPr>
              <w:spacing w:after="60"/>
              <w:ind w:left="228"/>
              <w:textAlignment w:val="baseline"/>
              <w:rPr>
                <w:rFonts w:ascii="Arial" w:eastAsia="Times New Roman" w:hAnsi="Arial" w:cs="Arial"/>
                <w:sz w:val="23"/>
                <w:szCs w:val="23"/>
              </w:rPr>
            </w:pPr>
            <w:r>
              <w:rPr>
                <w:rFonts w:ascii="Arial" w:eastAsia="Times New Roman" w:hAnsi="Arial" w:cs="Arial"/>
                <w:sz w:val="23"/>
                <w:szCs w:val="23"/>
              </w:rPr>
              <w:t>Here, I was referring maybe to NON-clients, where I had Zillow information, had compiled a catalog with values, but was not assigned.  I’d like to be able to have this data enrich the “tell me what my stuff is worth”, although I guess the client would go from “prospect” status to “non-client”. Hmm.  OK, maybe we add Zillow data in prospect phase, and make sure that it’s included in the “WMSW” calculation as soon as the data is there.</w:t>
            </w:r>
          </w:p>
        </w:tc>
      </w:tr>
    </w:tbl>
    <w:p w14:paraId="19E8A71E" w14:textId="77777777" w:rsidR="006F5048" w:rsidRDefault="006F5048" w:rsidP="0024268D">
      <w:pPr>
        <w:tabs>
          <w:tab w:val="left" w:pos="1757"/>
        </w:tabs>
        <w:spacing w:after="60"/>
        <w:ind w:left="8"/>
        <w:textAlignment w:val="baseline"/>
        <w:rPr>
          <w:rFonts w:ascii="Arial" w:eastAsia="Times New Roman" w:hAnsi="Arial" w:cs="Arial"/>
          <w:sz w:val="23"/>
          <w:szCs w:val="23"/>
        </w:rPr>
      </w:pPr>
      <w:r>
        <w:rPr>
          <w:rFonts w:ascii="Arial" w:eastAsia="Times New Roman" w:hAnsi="Arial" w:cs="Arial"/>
          <w:b/>
          <w:bCs/>
          <w:sz w:val="24"/>
          <w:szCs w:val="24"/>
        </w:rPr>
        <w:tab/>
      </w:r>
    </w:p>
    <w:p w14:paraId="14D05BCB" w14:textId="70E66974" w:rsidR="0024268D" w:rsidRDefault="0024268D" w:rsidP="0024268D">
      <w:pPr>
        <w:ind w:left="0"/>
      </w:pPr>
    </w:p>
    <w:sectPr w:rsidR="0024268D" w:rsidSect="006F5048">
      <w:pgSz w:w="12240" w:h="15840"/>
      <w:pgMar w:top="360" w:right="720" w:bottom="72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B7B8D" w14:textId="77777777" w:rsidR="009239B5" w:rsidRDefault="009239B5" w:rsidP="006F5048">
      <w:r>
        <w:separator/>
      </w:r>
    </w:p>
  </w:endnote>
  <w:endnote w:type="continuationSeparator" w:id="0">
    <w:p w14:paraId="335738A7" w14:textId="77777777" w:rsidR="009239B5" w:rsidRDefault="009239B5" w:rsidP="006F5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232D9" w14:textId="77777777" w:rsidR="009239B5" w:rsidRDefault="009239B5" w:rsidP="006F5048">
      <w:r>
        <w:separator/>
      </w:r>
    </w:p>
  </w:footnote>
  <w:footnote w:type="continuationSeparator" w:id="0">
    <w:p w14:paraId="76AEC60C" w14:textId="77777777" w:rsidR="009239B5" w:rsidRDefault="009239B5" w:rsidP="006F50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5002"/>
    <w:multiLevelType w:val="hybridMultilevel"/>
    <w:tmpl w:val="531CC548"/>
    <w:lvl w:ilvl="0" w:tplc="0409000F">
      <w:start w:val="1"/>
      <w:numFmt w:val="decimal"/>
      <w:lvlText w:val="%1."/>
      <w:lvlJc w:val="left"/>
      <w:pPr>
        <w:ind w:left="948" w:hanging="360"/>
      </w:p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 w15:restartNumberingAfterBreak="0">
    <w:nsid w:val="1E9D1595"/>
    <w:multiLevelType w:val="hybridMultilevel"/>
    <w:tmpl w:val="4AC86E52"/>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enGoat">
    <w15:presenceInfo w15:providerId="None" w15:userId="greenGo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8D"/>
    <w:rsid w:val="00037011"/>
    <w:rsid w:val="00093FED"/>
    <w:rsid w:val="000D5887"/>
    <w:rsid w:val="000F3BD6"/>
    <w:rsid w:val="00104DF9"/>
    <w:rsid w:val="001352FB"/>
    <w:rsid w:val="001739B3"/>
    <w:rsid w:val="0024268D"/>
    <w:rsid w:val="00302354"/>
    <w:rsid w:val="00453A30"/>
    <w:rsid w:val="004E6688"/>
    <w:rsid w:val="005538E8"/>
    <w:rsid w:val="006F5048"/>
    <w:rsid w:val="007066CB"/>
    <w:rsid w:val="00797842"/>
    <w:rsid w:val="00806F9D"/>
    <w:rsid w:val="00866493"/>
    <w:rsid w:val="008D04A9"/>
    <w:rsid w:val="008F1131"/>
    <w:rsid w:val="00916698"/>
    <w:rsid w:val="0092097C"/>
    <w:rsid w:val="009239B5"/>
    <w:rsid w:val="009C6074"/>
    <w:rsid w:val="009C77B1"/>
    <w:rsid w:val="00A207A9"/>
    <w:rsid w:val="00A608CC"/>
    <w:rsid w:val="00B32CF0"/>
    <w:rsid w:val="00C4123E"/>
    <w:rsid w:val="00C70820"/>
    <w:rsid w:val="00C729AB"/>
    <w:rsid w:val="00CD2B0B"/>
    <w:rsid w:val="00DA4CA2"/>
    <w:rsid w:val="00E72A96"/>
    <w:rsid w:val="00F1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3AFB7"/>
  <w15:chartTrackingRefBased/>
  <w15:docId w15:val="{C0F04C1B-0000-40B3-AA34-2D15FA31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68D"/>
    <w:pPr>
      <w:ind w:left="720"/>
      <w:contextualSpacing/>
    </w:pPr>
  </w:style>
  <w:style w:type="paragraph" w:styleId="Header">
    <w:name w:val="header"/>
    <w:basedOn w:val="Normal"/>
    <w:link w:val="HeaderChar"/>
    <w:uiPriority w:val="99"/>
    <w:unhideWhenUsed/>
    <w:rsid w:val="006F5048"/>
    <w:pPr>
      <w:tabs>
        <w:tab w:val="center" w:pos="4680"/>
        <w:tab w:val="right" w:pos="9360"/>
      </w:tabs>
    </w:pPr>
  </w:style>
  <w:style w:type="character" w:customStyle="1" w:styleId="HeaderChar">
    <w:name w:val="Header Char"/>
    <w:basedOn w:val="DefaultParagraphFont"/>
    <w:link w:val="Header"/>
    <w:uiPriority w:val="99"/>
    <w:rsid w:val="006F5048"/>
  </w:style>
  <w:style w:type="paragraph" w:styleId="Footer">
    <w:name w:val="footer"/>
    <w:basedOn w:val="Normal"/>
    <w:link w:val="FooterChar"/>
    <w:uiPriority w:val="99"/>
    <w:unhideWhenUsed/>
    <w:rsid w:val="006F5048"/>
    <w:pPr>
      <w:tabs>
        <w:tab w:val="center" w:pos="4680"/>
        <w:tab w:val="right" w:pos="9360"/>
      </w:tabs>
    </w:pPr>
  </w:style>
  <w:style w:type="character" w:customStyle="1" w:styleId="FooterChar">
    <w:name w:val="Footer Char"/>
    <w:basedOn w:val="DefaultParagraphFont"/>
    <w:link w:val="Footer"/>
    <w:uiPriority w:val="99"/>
    <w:rsid w:val="006F5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5284</TotalTime>
  <Pages>4</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greenGoat</dc:creator>
  <cp:keywords/>
  <dc:description/>
  <cp:lastModifiedBy>greenGoat</cp:lastModifiedBy>
  <cp:revision>5</cp:revision>
  <dcterms:created xsi:type="dcterms:W3CDTF">2019-12-06T15:49:00Z</dcterms:created>
  <dcterms:modified xsi:type="dcterms:W3CDTF">2019-12-21T12:40:00Z</dcterms:modified>
</cp:coreProperties>
</file>